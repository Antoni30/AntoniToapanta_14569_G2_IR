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A18F9" w14:textId="7DB3BB9D" w:rsidR="0081262C" w:rsidRDefault="09F71042" w:rsidP="09F71042">
      <w:pPr>
        <w:jc w:val="center"/>
        <w:rPr>
          <w:rFonts w:ascii="Times New Roman" w:eastAsia="Times New Roman" w:hAnsi="Times New Roman" w:cs="Times New Roman"/>
          <w:color w:val="000000" w:themeColor="text1"/>
          <w:sz w:val="36"/>
          <w:szCs w:val="36"/>
        </w:rPr>
      </w:pPr>
      <w:r w:rsidRPr="09F71042">
        <w:rPr>
          <w:rFonts w:ascii="Times New Roman" w:eastAsia="Times New Roman" w:hAnsi="Times New Roman" w:cs="Times New Roman"/>
          <w:sz w:val="36"/>
          <w:szCs w:val="36"/>
        </w:rPr>
        <w:t xml:space="preserve">Proyecto IDEART &amp; DDH </w:t>
      </w:r>
    </w:p>
    <w:p w14:paraId="64CE8785" w14:textId="38CE7034" w:rsidR="0081262C" w:rsidRDefault="0081262C" w:rsidP="09F71042">
      <w:pPr>
        <w:jc w:val="center"/>
      </w:pPr>
    </w:p>
    <w:p w14:paraId="4723958D" w14:textId="5FAE8F1E" w:rsidR="0081262C" w:rsidRDefault="0081262C" w:rsidP="23982921"/>
    <w:p w14:paraId="4EDD21B5" w14:textId="34163B4D" w:rsidR="0081262C" w:rsidRDefault="0081262C" w:rsidP="23982921"/>
    <w:p w14:paraId="7A708292" w14:textId="61F3BF44" w:rsidR="0081262C" w:rsidRDefault="0081262C" w:rsidP="23982921"/>
    <w:p w14:paraId="4103E2EC" w14:textId="6253F160" w:rsidR="0081262C" w:rsidRDefault="0081262C" w:rsidP="23982921"/>
    <w:p w14:paraId="46AD4E5C" w14:textId="7AA5DEB8" w:rsidR="0081262C" w:rsidRDefault="0081262C" w:rsidP="23982921"/>
    <w:p w14:paraId="05E607B8" w14:textId="01CAE16F" w:rsidR="0081262C" w:rsidRDefault="41B258CB" w:rsidP="23982921">
      <w:pPr>
        <w:jc w:val="center"/>
        <w:rPr>
          <w:rFonts w:ascii="Times New Roman" w:eastAsia="Times New Roman" w:hAnsi="Times New Roman" w:cs="Times New Roman"/>
          <w:sz w:val="72"/>
          <w:szCs w:val="72"/>
        </w:rPr>
      </w:pPr>
      <w:r w:rsidRPr="23982921">
        <w:rPr>
          <w:rFonts w:ascii="Times New Roman" w:eastAsia="Times New Roman" w:hAnsi="Times New Roman" w:cs="Times New Roman"/>
          <w:sz w:val="72"/>
          <w:szCs w:val="72"/>
        </w:rPr>
        <w:t>Documento De</w:t>
      </w:r>
    </w:p>
    <w:p w14:paraId="1A88724F" w14:textId="0B878DBD" w:rsidR="0081262C" w:rsidRDefault="41B258CB" w:rsidP="23982921">
      <w:pPr>
        <w:jc w:val="center"/>
        <w:rPr>
          <w:rFonts w:ascii="Times New Roman" w:eastAsia="Times New Roman" w:hAnsi="Times New Roman" w:cs="Times New Roman"/>
          <w:sz w:val="72"/>
          <w:szCs w:val="72"/>
        </w:rPr>
      </w:pPr>
      <w:r w:rsidRPr="23982921">
        <w:rPr>
          <w:rFonts w:ascii="Times New Roman" w:eastAsia="Times New Roman" w:hAnsi="Times New Roman" w:cs="Times New Roman"/>
          <w:sz w:val="72"/>
          <w:szCs w:val="72"/>
        </w:rPr>
        <w:t>Requisitos Del Sistema</w:t>
      </w:r>
    </w:p>
    <w:p w14:paraId="08787A4B" w14:textId="2383A1BA" w:rsidR="0081262C" w:rsidRDefault="0081262C" w:rsidP="23982921">
      <w:pPr>
        <w:jc w:val="center"/>
        <w:rPr>
          <w:rFonts w:ascii="Times New Roman" w:eastAsia="Times New Roman" w:hAnsi="Times New Roman" w:cs="Times New Roman"/>
          <w:sz w:val="56"/>
          <w:szCs w:val="56"/>
        </w:rPr>
      </w:pPr>
    </w:p>
    <w:p w14:paraId="41754254" w14:textId="156D757C" w:rsidR="0081262C" w:rsidRDefault="0081262C" w:rsidP="23982921">
      <w:pPr>
        <w:jc w:val="center"/>
        <w:rPr>
          <w:rFonts w:ascii="Times New Roman" w:eastAsia="Times New Roman" w:hAnsi="Times New Roman" w:cs="Times New Roman"/>
          <w:sz w:val="56"/>
          <w:szCs w:val="56"/>
        </w:rPr>
      </w:pPr>
    </w:p>
    <w:p w14:paraId="40CD288B" w14:textId="3A73670C" w:rsidR="0081262C" w:rsidRDefault="2AC3E6C5" w:rsidP="23982921">
      <w:pPr>
        <w:jc w:val="center"/>
        <w:rPr>
          <w:rFonts w:ascii="Times New Roman" w:eastAsia="Times New Roman" w:hAnsi="Times New Roman" w:cs="Times New Roman"/>
          <w:sz w:val="56"/>
          <w:szCs w:val="56"/>
        </w:rPr>
      </w:pPr>
      <w:r w:rsidRPr="23982921">
        <w:rPr>
          <w:rFonts w:ascii="Times New Roman" w:eastAsia="Times New Roman" w:hAnsi="Times New Roman" w:cs="Times New Roman"/>
          <w:sz w:val="40"/>
          <w:szCs w:val="40"/>
        </w:rPr>
        <w:t xml:space="preserve">Versión </w:t>
      </w:r>
      <w:r w:rsidR="42272DF2" w:rsidRPr="667AB4F3">
        <w:rPr>
          <w:rFonts w:ascii="Times New Roman" w:eastAsia="Times New Roman" w:hAnsi="Times New Roman" w:cs="Times New Roman"/>
          <w:sz w:val="40"/>
          <w:szCs w:val="40"/>
        </w:rPr>
        <w:t>2</w:t>
      </w:r>
      <w:r w:rsidRPr="23982921">
        <w:rPr>
          <w:rFonts w:ascii="Times New Roman" w:eastAsia="Times New Roman" w:hAnsi="Times New Roman" w:cs="Times New Roman"/>
          <w:sz w:val="40"/>
          <w:szCs w:val="40"/>
        </w:rPr>
        <w:t>.0</w:t>
      </w:r>
    </w:p>
    <w:p w14:paraId="5B51EEAA" w14:textId="1D3E3E7B" w:rsidR="0081262C" w:rsidRDefault="2AC3E6C5" w:rsidP="23982921">
      <w:pPr>
        <w:jc w:val="center"/>
        <w:rPr>
          <w:rFonts w:ascii="Times New Roman" w:eastAsia="Times New Roman" w:hAnsi="Times New Roman" w:cs="Times New Roman"/>
          <w:sz w:val="40"/>
          <w:szCs w:val="40"/>
        </w:rPr>
      </w:pPr>
      <w:r w:rsidRPr="23982921">
        <w:rPr>
          <w:rFonts w:ascii="Times New Roman" w:eastAsia="Times New Roman" w:hAnsi="Times New Roman" w:cs="Times New Roman"/>
          <w:sz w:val="40"/>
          <w:szCs w:val="40"/>
        </w:rPr>
        <w:t>Fecha 07/06/2024</w:t>
      </w:r>
    </w:p>
    <w:p w14:paraId="3BD3BD55" w14:textId="2E0391A8" w:rsidR="0081262C" w:rsidRDefault="0081262C" w:rsidP="23982921"/>
    <w:p w14:paraId="15B6B7CB" w14:textId="698C8005" w:rsidR="0081262C" w:rsidRDefault="0081262C" w:rsidP="23982921">
      <w:pPr>
        <w:jc w:val="center"/>
      </w:pPr>
    </w:p>
    <w:p w14:paraId="18D6DBB9" w14:textId="1026570F" w:rsidR="0081262C" w:rsidRDefault="0081262C"/>
    <w:p w14:paraId="2914C7F2" w14:textId="1A70F4E6" w:rsidR="0081262C" w:rsidRDefault="0081262C"/>
    <w:p w14:paraId="11B5777F" w14:textId="628521C4" w:rsidR="0081262C" w:rsidRDefault="2AC3E6C5" w:rsidP="23982921">
      <w:pPr>
        <w:jc w:val="center"/>
        <w:rPr>
          <w:rFonts w:ascii="Times New Roman" w:eastAsia="Times New Roman" w:hAnsi="Times New Roman" w:cs="Times New Roman"/>
          <w:sz w:val="40"/>
          <w:szCs w:val="40"/>
        </w:rPr>
      </w:pPr>
      <w:r w:rsidRPr="23982921">
        <w:rPr>
          <w:rFonts w:ascii="Times New Roman" w:eastAsia="Times New Roman" w:hAnsi="Times New Roman" w:cs="Times New Roman"/>
          <w:sz w:val="40"/>
          <w:szCs w:val="40"/>
        </w:rPr>
        <w:t>Realizado por Antoni Toapanta, Milena Maldonado, Alexander Guacán</w:t>
      </w:r>
    </w:p>
    <w:p w14:paraId="154478AC" w14:textId="5B43BE9C" w:rsidR="0081262C" w:rsidRDefault="0081262C" w:rsidP="23982921">
      <w:pPr>
        <w:rPr>
          <w:rFonts w:ascii="Times New Roman" w:eastAsia="Times New Roman" w:hAnsi="Times New Roman" w:cs="Times New Roman"/>
          <w:sz w:val="40"/>
          <w:szCs w:val="40"/>
        </w:rPr>
      </w:pPr>
    </w:p>
    <w:p w14:paraId="088F8B56" w14:textId="4D9743A3" w:rsidR="0081262C" w:rsidRDefault="09F71042" w:rsidP="23982921">
      <w:pPr>
        <w:jc w:val="center"/>
        <w:rPr>
          <w:rFonts w:ascii="Times New Roman" w:eastAsia="Times New Roman" w:hAnsi="Times New Roman" w:cs="Times New Roman"/>
          <w:sz w:val="40"/>
          <w:szCs w:val="40"/>
        </w:rPr>
      </w:pPr>
      <w:r w:rsidRPr="09F71042">
        <w:rPr>
          <w:rFonts w:ascii="Times New Roman" w:eastAsia="Times New Roman" w:hAnsi="Times New Roman" w:cs="Times New Roman"/>
          <w:sz w:val="40"/>
          <w:szCs w:val="40"/>
        </w:rPr>
        <w:t xml:space="preserve">Realizado para </w:t>
      </w:r>
      <w:r w:rsidRPr="16890837">
        <w:rPr>
          <w:rFonts w:ascii="Times New Roman" w:eastAsia="Times New Roman" w:hAnsi="Times New Roman" w:cs="Times New Roman"/>
          <w:sz w:val="40"/>
          <w:szCs w:val="40"/>
        </w:rPr>
        <w:t>IDEA</w:t>
      </w:r>
      <w:r w:rsidR="40749314" w:rsidRPr="16890837">
        <w:rPr>
          <w:rFonts w:ascii="Times New Roman" w:eastAsia="Times New Roman" w:hAnsi="Times New Roman" w:cs="Times New Roman"/>
          <w:sz w:val="40"/>
          <w:szCs w:val="40"/>
        </w:rPr>
        <w:t>R</w:t>
      </w:r>
      <w:r w:rsidRPr="16890837">
        <w:rPr>
          <w:rFonts w:ascii="Times New Roman" w:eastAsia="Times New Roman" w:hAnsi="Times New Roman" w:cs="Times New Roman"/>
          <w:sz w:val="40"/>
          <w:szCs w:val="40"/>
        </w:rPr>
        <w:t>T</w:t>
      </w:r>
      <w:r w:rsidRPr="09F71042">
        <w:rPr>
          <w:rFonts w:ascii="Times New Roman" w:eastAsia="Times New Roman" w:hAnsi="Times New Roman" w:cs="Times New Roman"/>
          <w:sz w:val="40"/>
          <w:szCs w:val="40"/>
        </w:rPr>
        <w:t xml:space="preserve"> Y DDH</w:t>
      </w:r>
    </w:p>
    <w:p w14:paraId="155B9FF6" w14:textId="79ACF121" w:rsidR="0081262C" w:rsidRDefault="0081262C" w:rsidP="23982921">
      <w:pPr>
        <w:jc w:val="center"/>
        <w:rPr>
          <w:rFonts w:ascii="Times New Roman" w:eastAsia="Times New Roman" w:hAnsi="Times New Roman" w:cs="Times New Roman"/>
          <w:sz w:val="40"/>
          <w:szCs w:val="40"/>
        </w:rPr>
      </w:pPr>
    </w:p>
    <w:tbl>
      <w:tblPr>
        <w:tblStyle w:val="TableGrid"/>
        <w:tblW w:w="9119" w:type="dxa"/>
        <w:tblLayout w:type="fixed"/>
        <w:tblLook w:val="06A0" w:firstRow="1" w:lastRow="0" w:firstColumn="1" w:lastColumn="0" w:noHBand="1" w:noVBand="1"/>
      </w:tblPr>
      <w:tblGrid>
        <w:gridCol w:w="1050"/>
        <w:gridCol w:w="1275"/>
        <w:gridCol w:w="4305"/>
        <w:gridCol w:w="2489"/>
      </w:tblGrid>
      <w:tr w:rsidR="23982921" w14:paraId="10451BA7" w14:textId="77777777" w:rsidTr="48B46434">
        <w:trPr>
          <w:trHeight w:val="345"/>
        </w:trPr>
        <w:tc>
          <w:tcPr>
            <w:tcW w:w="1050" w:type="dxa"/>
          </w:tcPr>
          <w:p w14:paraId="6C6404EF" w14:textId="0C1C7075" w:rsidR="15DD5F19" w:rsidRDefault="15DD5F19" w:rsidP="23982921">
            <w:pPr>
              <w:jc w:val="center"/>
              <w:rPr>
                <w:rFonts w:ascii="Times New Roman" w:eastAsia="Times New Roman" w:hAnsi="Times New Roman" w:cs="Times New Roman"/>
                <w:b/>
                <w:bCs/>
                <w:sz w:val="28"/>
                <w:szCs w:val="28"/>
              </w:rPr>
            </w:pPr>
            <w:r w:rsidRPr="23982921">
              <w:rPr>
                <w:rFonts w:ascii="Times New Roman" w:eastAsia="Times New Roman" w:hAnsi="Times New Roman" w:cs="Times New Roman"/>
                <w:b/>
                <w:bCs/>
                <w:sz w:val="28"/>
                <w:szCs w:val="28"/>
              </w:rPr>
              <w:t>Núm.</w:t>
            </w:r>
          </w:p>
        </w:tc>
        <w:tc>
          <w:tcPr>
            <w:tcW w:w="1275" w:type="dxa"/>
          </w:tcPr>
          <w:p w14:paraId="70A67A0D" w14:textId="72F99C7A" w:rsidR="1EBF48F5" w:rsidRDefault="1EBF48F5" w:rsidP="23982921">
            <w:pPr>
              <w:jc w:val="center"/>
              <w:rPr>
                <w:rFonts w:ascii="Times New Roman" w:eastAsia="Times New Roman" w:hAnsi="Times New Roman" w:cs="Times New Roman"/>
                <w:b/>
                <w:bCs/>
                <w:sz w:val="28"/>
                <w:szCs w:val="28"/>
              </w:rPr>
            </w:pPr>
            <w:r w:rsidRPr="23982921">
              <w:rPr>
                <w:rFonts w:ascii="Times New Roman" w:eastAsia="Times New Roman" w:hAnsi="Times New Roman" w:cs="Times New Roman"/>
                <w:b/>
                <w:bCs/>
                <w:sz w:val="28"/>
                <w:szCs w:val="28"/>
              </w:rPr>
              <w:t>Fecha</w:t>
            </w:r>
          </w:p>
        </w:tc>
        <w:tc>
          <w:tcPr>
            <w:tcW w:w="4305" w:type="dxa"/>
          </w:tcPr>
          <w:p w14:paraId="39F6D90E" w14:textId="28D0E210" w:rsidR="3C0F9C1A" w:rsidRDefault="3C0F9C1A" w:rsidP="23982921">
            <w:pPr>
              <w:jc w:val="center"/>
              <w:rPr>
                <w:rFonts w:ascii="Times New Roman" w:eastAsia="Times New Roman" w:hAnsi="Times New Roman" w:cs="Times New Roman"/>
                <w:b/>
                <w:bCs/>
                <w:sz w:val="28"/>
                <w:szCs w:val="28"/>
              </w:rPr>
            </w:pPr>
            <w:r w:rsidRPr="23982921">
              <w:rPr>
                <w:rFonts w:ascii="Times New Roman" w:eastAsia="Times New Roman" w:hAnsi="Times New Roman" w:cs="Times New Roman"/>
                <w:b/>
                <w:bCs/>
                <w:sz w:val="28"/>
                <w:szCs w:val="28"/>
              </w:rPr>
              <w:t>Descripción</w:t>
            </w:r>
          </w:p>
        </w:tc>
        <w:tc>
          <w:tcPr>
            <w:tcW w:w="2489" w:type="dxa"/>
          </w:tcPr>
          <w:p w14:paraId="1BA833F1" w14:textId="2249EB9F" w:rsidR="1EBF48F5" w:rsidRDefault="1EBF48F5" w:rsidP="23982921">
            <w:pPr>
              <w:jc w:val="center"/>
              <w:rPr>
                <w:rFonts w:ascii="Times New Roman" w:eastAsia="Times New Roman" w:hAnsi="Times New Roman" w:cs="Times New Roman"/>
                <w:b/>
                <w:bCs/>
                <w:sz w:val="28"/>
                <w:szCs w:val="28"/>
              </w:rPr>
            </w:pPr>
            <w:r w:rsidRPr="23982921">
              <w:rPr>
                <w:rFonts w:ascii="Times New Roman" w:eastAsia="Times New Roman" w:hAnsi="Times New Roman" w:cs="Times New Roman"/>
                <w:b/>
                <w:bCs/>
                <w:sz w:val="28"/>
                <w:szCs w:val="28"/>
              </w:rPr>
              <w:t>Autores</w:t>
            </w:r>
          </w:p>
        </w:tc>
      </w:tr>
      <w:tr w:rsidR="23982921" w14:paraId="6E1F7DCC" w14:textId="77777777" w:rsidTr="48B46434">
        <w:trPr>
          <w:trHeight w:val="300"/>
        </w:trPr>
        <w:tc>
          <w:tcPr>
            <w:tcW w:w="1050" w:type="dxa"/>
          </w:tcPr>
          <w:p w14:paraId="10975D66" w14:textId="6771DC47" w:rsidR="23982921" w:rsidRDefault="09F71042" w:rsidP="09F71042">
            <w:pPr>
              <w:rPr>
                <w:rFonts w:ascii="Times New Roman" w:eastAsia="Times New Roman" w:hAnsi="Times New Roman" w:cs="Times New Roman"/>
                <w:sz w:val="22"/>
                <w:szCs w:val="22"/>
              </w:rPr>
            </w:pPr>
            <w:r w:rsidRPr="09F71042">
              <w:rPr>
                <w:rFonts w:ascii="Times New Roman" w:eastAsia="Times New Roman" w:hAnsi="Times New Roman" w:cs="Times New Roman"/>
                <w:sz w:val="22"/>
                <w:szCs w:val="22"/>
              </w:rPr>
              <w:t>1</w:t>
            </w:r>
          </w:p>
        </w:tc>
        <w:tc>
          <w:tcPr>
            <w:tcW w:w="1275" w:type="dxa"/>
          </w:tcPr>
          <w:p w14:paraId="1E883D2C" w14:textId="61B71CAA" w:rsidR="23982921" w:rsidRDefault="09F71042" w:rsidP="09F71042">
            <w:pPr>
              <w:rPr>
                <w:rFonts w:ascii="Times New Roman" w:eastAsia="Times New Roman" w:hAnsi="Times New Roman" w:cs="Times New Roman"/>
                <w:sz w:val="22"/>
                <w:szCs w:val="22"/>
              </w:rPr>
            </w:pPr>
            <w:r w:rsidRPr="09F71042">
              <w:rPr>
                <w:rFonts w:ascii="Times New Roman" w:eastAsia="Times New Roman" w:hAnsi="Times New Roman" w:cs="Times New Roman"/>
                <w:sz w:val="22"/>
                <w:szCs w:val="22"/>
              </w:rPr>
              <w:t>06/06/2024</w:t>
            </w:r>
          </w:p>
        </w:tc>
        <w:tc>
          <w:tcPr>
            <w:tcW w:w="4305" w:type="dxa"/>
          </w:tcPr>
          <w:p w14:paraId="6830C1CC" w14:textId="7BB8BD97" w:rsidR="23982921" w:rsidRDefault="09F71042" w:rsidP="09F71042">
            <w:pPr>
              <w:rPr>
                <w:rFonts w:ascii="Times New Roman" w:eastAsia="Times New Roman" w:hAnsi="Times New Roman" w:cs="Times New Roman"/>
                <w:sz w:val="22"/>
                <w:szCs w:val="22"/>
              </w:rPr>
            </w:pPr>
            <w:r w:rsidRPr="38D4B70A">
              <w:rPr>
                <w:rFonts w:ascii="Times New Roman" w:eastAsia="Times New Roman" w:hAnsi="Times New Roman" w:cs="Times New Roman"/>
                <w:sz w:val="22"/>
                <w:szCs w:val="22"/>
              </w:rPr>
              <w:t xml:space="preserve">Versión </w:t>
            </w:r>
            <w:r w:rsidR="4BEB4581" w:rsidRPr="38D4B70A">
              <w:rPr>
                <w:rFonts w:ascii="Times New Roman" w:eastAsia="Times New Roman" w:hAnsi="Times New Roman" w:cs="Times New Roman"/>
                <w:sz w:val="22"/>
                <w:szCs w:val="22"/>
              </w:rPr>
              <w:t xml:space="preserve">inicial basados </w:t>
            </w:r>
            <w:r w:rsidR="4BEB4581" w:rsidRPr="7504E26D">
              <w:rPr>
                <w:rFonts w:ascii="Times New Roman" w:eastAsia="Times New Roman" w:hAnsi="Times New Roman" w:cs="Times New Roman"/>
                <w:sz w:val="22"/>
                <w:szCs w:val="22"/>
              </w:rPr>
              <w:t>en la entrevista</w:t>
            </w:r>
            <w:r w:rsidR="4BEB4581" w:rsidRPr="5017937D">
              <w:rPr>
                <w:rFonts w:ascii="Times New Roman" w:eastAsia="Times New Roman" w:hAnsi="Times New Roman" w:cs="Times New Roman"/>
                <w:sz w:val="22"/>
                <w:szCs w:val="22"/>
              </w:rPr>
              <w:t xml:space="preserve"> </w:t>
            </w:r>
            <w:r w:rsidR="4BEB4581" w:rsidRPr="7369A984">
              <w:rPr>
                <w:rFonts w:ascii="Times New Roman" w:eastAsia="Times New Roman" w:hAnsi="Times New Roman" w:cs="Times New Roman"/>
                <w:sz w:val="22"/>
                <w:szCs w:val="22"/>
              </w:rPr>
              <w:t>realizada</w:t>
            </w:r>
            <w:r w:rsidR="4BEB4581" w:rsidRPr="457EE77D">
              <w:rPr>
                <w:rFonts w:ascii="Times New Roman" w:eastAsia="Times New Roman" w:hAnsi="Times New Roman" w:cs="Times New Roman"/>
                <w:sz w:val="22"/>
                <w:szCs w:val="22"/>
              </w:rPr>
              <w:t xml:space="preserve"> </w:t>
            </w:r>
            <w:r w:rsidR="4BEB4581" w:rsidRPr="53DF7B11">
              <w:rPr>
                <w:rFonts w:ascii="Times New Roman" w:eastAsia="Times New Roman" w:hAnsi="Times New Roman" w:cs="Times New Roman"/>
                <w:sz w:val="22"/>
                <w:szCs w:val="22"/>
              </w:rPr>
              <w:t xml:space="preserve">a los </w:t>
            </w:r>
            <w:r w:rsidR="1C0B048B" w:rsidRPr="2AB7212C">
              <w:rPr>
                <w:rFonts w:ascii="Times New Roman" w:eastAsia="Times New Roman" w:hAnsi="Times New Roman" w:cs="Times New Roman"/>
                <w:sz w:val="22"/>
                <w:szCs w:val="22"/>
              </w:rPr>
              <w:t>stakeholders</w:t>
            </w:r>
          </w:p>
        </w:tc>
        <w:tc>
          <w:tcPr>
            <w:tcW w:w="2489" w:type="dxa"/>
          </w:tcPr>
          <w:p w14:paraId="2291155E" w14:textId="3E7231EF" w:rsidR="23982921" w:rsidRDefault="09F71042" w:rsidP="09F71042">
            <w:pPr>
              <w:rPr>
                <w:rFonts w:ascii="Times New Roman" w:eastAsia="Times New Roman" w:hAnsi="Times New Roman" w:cs="Times New Roman"/>
                <w:sz w:val="32"/>
                <w:szCs w:val="32"/>
              </w:rPr>
            </w:pPr>
            <w:r w:rsidRPr="09F71042">
              <w:rPr>
                <w:rFonts w:ascii="Times New Roman" w:eastAsia="Times New Roman" w:hAnsi="Times New Roman" w:cs="Times New Roman"/>
                <w:sz w:val="22"/>
                <w:szCs w:val="22"/>
              </w:rPr>
              <w:t>Milena Maldonado</w:t>
            </w:r>
          </w:p>
          <w:p w14:paraId="29AAC32F" w14:textId="2893C897" w:rsidR="23982921" w:rsidRDefault="09F71042" w:rsidP="09F71042">
            <w:pPr>
              <w:rPr>
                <w:rFonts w:ascii="Times New Roman" w:eastAsia="Times New Roman" w:hAnsi="Times New Roman" w:cs="Times New Roman"/>
                <w:sz w:val="22"/>
                <w:szCs w:val="22"/>
              </w:rPr>
            </w:pPr>
            <w:r w:rsidRPr="09F71042">
              <w:rPr>
                <w:rFonts w:ascii="Times New Roman" w:eastAsia="Times New Roman" w:hAnsi="Times New Roman" w:cs="Times New Roman"/>
                <w:sz w:val="22"/>
                <w:szCs w:val="22"/>
              </w:rPr>
              <w:t>Antoni Toapanta</w:t>
            </w:r>
          </w:p>
          <w:p w14:paraId="46C38761" w14:textId="7CFC62BB" w:rsidR="23982921" w:rsidRDefault="09F71042" w:rsidP="09F71042">
            <w:pPr>
              <w:rPr>
                <w:rFonts w:ascii="Times New Roman" w:eastAsia="Times New Roman" w:hAnsi="Times New Roman" w:cs="Times New Roman"/>
                <w:sz w:val="22"/>
                <w:szCs w:val="22"/>
              </w:rPr>
            </w:pPr>
            <w:r w:rsidRPr="09F71042">
              <w:rPr>
                <w:rFonts w:ascii="Times New Roman" w:eastAsia="Times New Roman" w:hAnsi="Times New Roman" w:cs="Times New Roman"/>
                <w:sz w:val="22"/>
                <w:szCs w:val="22"/>
              </w:rPr>
              <w:t>Alexander Guacán</w:t>
            </w:r>
          </w:p>
        </w:tc>
      </w:tr>
      <w:tr w:rsidR="23982921" w14:paraId="75EF7E17" w14:textId="77777777" w:rsidTr="48B46434">
        <w:trPr>
          <w:trHeight w:val="300"/>
        </w:trPr>
        <w:tc>
          <w:tcPr>
            <w:tcW w:w="1050" w:type="dxa"/>
          </w:tcPr>
          <w:p w14:paraId="0910F650" w14:textId="5D37FA5C" w:rsidR="23982921" w:rsidRDefault="13E8E30A" w:rsidP="48B46434">
            <w:pPr>
              <w:rPr>
                <w:rFonts w:ascii="Times New Roman" w:eastAsia="Times New Roman" w:hAnsi="Times New Roman" w:cs="Times New Roman"/>
                <w:sz w:val="22"/>
                <w:szCs w:val="22"/>
              </w:rPr>
            </w:pPr>
            <w:r w:rsidRPr="48B46434">
              <w:rPr>
                <w:rFonts w:ascii="Times New Roman" w:eastAsia="Times New Roman" w:hAnsi="Times New Roman" w:cs="Times New Roman"/>
                <w:sz w:val="22"/>
                <w:szCs w:val="22"/>
              </w:rPr>
              <w:t>2</w:t>
            </w:r>
          </w:p>
        </w:tc>
        <w:tc>
          <w:tcPr>
            <w:tcW w:w="1275" w:type="dxa"/>
          </w:tcPr>
          <w:p w14:paraId="77FD5E70" w14:textId="642D6AFA" w:rsidR="23982921" w:rsidRDefault="37476B4B" w:rsidP="48B46434">
            <w:pPr>
              <w:rPr>
                <w:rFonts w:ascii="Times New Roman" w:eastAsia="Times New Roman" w:hAnsi="Times New Roman" w:cs="Times New Roman"/>
                <w:sz w:val="22"/>
                <w:szCs w:val="22"/>
              </w:rPr>
            </w:pPr>
            <w:r w:rsidRPr="0B1DE2F1">
              <w:rPr>
                <w:rFonts w:ascii="Times New Roman" w:eastAsia="Times New Roman" w:hAnsi="Times New Roman" w:cs="Times New Roman"/>
                <w:sz w:val="22"/>
                <w:szCs w:val="22"/>
              </w:rPr>
              <w:t>0</w:t>
            </w:r>
            <w:r w:rsidR="5F7CBF3E" w:rsidRPr="0B1DE2F1">
              <w:rPr>
                <w:rFonts w:ascii="Times New Roman" w:eastAsia="Times New Roman" w:hAnsi="Times New Roman" w:cs="Times New Roman"/>
                <w:sz w:val="22"/>
                <w:szCs w:val="22"/>
              </w:rPr>
              <w:t>9</w:t>
            </w:r>
            <w:r w:rsidR="13E8E30A" w:rsidRPr="48B46434">
              <w:rPr>
                <w:rFonts w:ascii="Times New Roman" w:eastAsia="Times New Roman" w:hAnsi="Times New Roman" w:cs="Times New Roman"/>
                <w:sz w:val="22"/>
                <w:szCs w:val="22"/>
              </w:rPr>
              <w:t>/06/2024</w:t>
            </w:r>
          </w:p>
        </w:tc>
        <w:tc>
          <w:tcPr>
            <w:tcW w:w="4305" w:type="dxa"/>
          </w:tcPr>
          <w:p w14:paraId="39B1E68F" w14:textId="483D9C04" w:rsidR="23982921" w:rsidRDefault="00A375B1" w:rsidP="48B46434">
            <w:pPr>
              <w:rPr>
                <w:rFonts w:ascii="Times New Roman" w:eastAsia="Times New Roman" w:hAnsi="Times New Roman" w:cs="Times New Roman"/>
                <w:sz w:val="22"/>
                <w:szCs w:val="22"/>
              </w:rPr>
            </w:pPr>
            <w:r>
              <w:rPr>
                <w:rFonts w:ascii="Times New Roman" w:eastAsia="Times New Roman" w:hAnsi="Times New Roman" w:cs="Times New Roman"/>
                <w:sz w:val="22"/>
                <w:szCs w:val="22"/>
              </w:rPr>
              <w:t>Cambios en los objetivos del sistema, en la descripción del sistema actual, el catálogo de los requisitos funcionales.</w:t>
            </w:r>
          </w:p>
        </w:tc>
        <w:tc>
          <w:tcPr>
            <w:tcW w:w="2489" w:type="dxa"/>
          </w:tcPr>
          <w:p w14:paraId="4A301A7D" w14:textId="3E7231EF" w:rsidR="23982921" w:rsidRDefault="13E8E30A" w:rsidP="48B46434">
            <w:pPr>
              <w:rPr>
                <w:rFonts w:ascii="Times New Roman" w:eastAsia="Times New Roman" w:hAnsi="Times New Roman" w:cs="Times New Roman"/>
                <w:sz w:val="32"/>
                <w:szCs w:val="32"/>
              </w:rPr>
            </w:pPr>
            <w:r w:rsidRPr="48B46434">
              <w:rPr>
                <w:rFonts w:ascii="Times New Roman" w:eastAsia="Times New Roman" w:hAnsi="Times New Roman" w:cs="Times New Roman"/>
                <w:sz w:val="22"/>
                <w:szCs w:val="22"/>
              </w:rPr>
              <w:t>Milena Maldonado</w:t>
            </w:r>
          </w:p>
          <w:p w14:paraId="4361B93B" w14:textId="2893C897" w:rsidR="23982921" w:rsidRDefault="13E8E30A" w:rsidP="48B46434">
            <w:pPr>
              <w:rPr>
                <w:rFonts w:ascii="Times New Roman" w:eastAsia="Times New Roman" w:hAnsi="Times New Roman" w:cs="Times New Roman"/>
                <w:sz w:val="22"/>
                <w:szCs w:val="22"/>
              </w:rPr>
            </w:pPr>
            <w:r w:rsidRPr="48B46434">
              <w:rPr>
                <w:rFonts w:ascii="Times New Roman" w:eastAsia="Times New Roman" w:hAnsi="Times New Roman" w:cs="Times New Roman"/>
                <w:sz w:val="22"/>
                <w:szCs w:val="22"/>
              </w:rPr>
              <w:t>Antoni Toapanta</w:t>
            </w:r>
          </w:p>
          <w:p w14:paraId="109F0221" w14:textId="696E92C5" w:rsidR="23982921" w:rsidRDefault="13E8E30A" w:rsidP="48B46434">
            <w:pPr>
              <w:rPr>
                <w:rFonts w:ascii="Times New Roman" w:eastAsia="Times New Roman" w:hAnsi="Times New Roman" w:cs="Times New Roman"/>
                <w:sz w:val="22"/>
                <w:szCs w:val="22"/>
              </w:rPr>
            </w:pPr>
            <w:r w:rsidRPr="48B46434">
              <w:rPr>
                <w:rFonts w:ascii="Times New Roman" w:eastAsia="Times New Roman" w:hAnsi="Times New Roman" w:cs="Times New Roman"/>
                <w:sz w:val="22"/>
                <w:szCs w:val="22"/>
              </w:rPr>
              <w:t>Alexander Guacán</w:t>
            </w:r>
          </w:p>
        </w:tc>
      </w:tr>
    </w:tbl>
    <w:p w14:paraId="7D670213" w14:textId="69568FB6" w:rsidR="0081262C" w:rsidRDefault="0081262C"/>
    <w:p w14:paraId="7CA87883" w14:textId="57BDE7FF" w:rsidR="0081262C" w:rsidRDefault="0081262C"/>
    <w:p w14:paraId="73A35B01" w14:textId="05E4DEA6" w:rsidR="0081262C" w:rsidRDefault="0081262C"/>
    <w:p w14:paraId="03B5A654" w14:textId="6308D155" w:rsidR="0081262C" w:rsidRDefault="0081262C"/>
    <w:p w14:paraId="061EF94B" w14:textId="317C42EF" w:rsidR="0081262C" w:rsidRDefault="0081262C"/>
    <w:p w14:paraId="789E9501" w14:textId="45DBD800" w:rsidR="0081262C" w:rsidRDefault="0081262C"/>
    <w:p w14:paraId="02C08EBE" w14:textId="3B3D8F31" w:rsidR="0081262C" w:rsidRDefault="0081262C" w:rsidP="23982921"/>
    <w:p w14:paraId="5C1A07E2" w14:textId="10BA43CC" w:rsidR="0081262C" w:rsidRDefault="0081262C" w:rsidP="23982921"/>
    <w:p w14:paraId="3B9E6C83" w14:textId="5D6C765B" w:rsidR="23982921" w:rsidRDefault="23982921" w:rsidP="23982921"/>
    <w:p w14:paraId="5F01819A" w14:textId="3D12786F" w:rsidR="23982921" w:rsidRDefault="23982921" w:rsidP="23982921"/>
    <w:p w14:paraId="11C22644" w14:textId="1769CB5E" w:rsidR="23982921" w:rsidRDefault="23982921" w:rsidP="23982921"/>
    <w:p w14:paraId="4BE5B499" w14:textId="742794F6" w:rsidR="23982921" w:rsidRDefault="23982921" w:rsidP="23982921"/>
    <w:p w14:paraId="38C2CC5A" w14:textId="54D6A969" w:rsidR="23982921" w:rsidRDefault="23982921" w:rsidP="23982921"/>
    <w:p w14:paraId="7D79A183" w14:textId="267115EC" w:rsidR="23982921" w:rsidRDefault="23982921" w:rsidP="23982921"/>
    <w:p w14:paraId="7FEF938E" w14:textId="53CCF6EA" w:rsidR="23982921" w:rsidRDefault="23982921" w:rsidP="23982921"/>
    <w:p w14:paraId="201A6A51" w14:textId="0262EE8A" w:rsidR="23982921" w:rsidRDefault="23982921" w:rsidP="23982921"/>
    <w:p w14:paraId="5DFDCCDC" w14:textId="24E620A5" w:rsidR="23982921" w:rsidRDefault="23982921" w:rsidP="23982921"/>
    <w:p w14:paraId="595A0472" w14:textId="3BA62E04" w:rsidR="23982921" w:rsidRDefault="23982921" w:rsidP="23982921"/>
    <w:p w14:paraId="14CE0DAB" w14:textId="0B77565D" w:rsidR="23982921" w:rsidRDefault="23982921" w:rsidP="23982921"/>
    <w:p w14:paraId="32792149" w14:textId="5DCD6390" w:rsidR="23982921" w:rsidRDefault="23982921" w:rsidP="23982921"/>
    <w:p w14:paraId="53869C96" w14:textId="26709146" w:rsidR="23982921" w:rsidRDefault="23982921" w:rsidP="23982921"/>
    <w:p w14:paraId="00F4FCFE" w14:textId="1754948B" w:rsidR="23982921" w:rsidRDefault="23982921" w:rsidP="23982921"/>
    <w:p w14:paraId="2F15BC3E" w14:textId="4610386A" w:rsidR="667AB4F3" w:rsidRDefault="667AB4F3" w:rsidP="667AB4F3"/>
    <w:p w14:paraId="52ACDF73" w14:textId="344F36FB" w:rsidR="667AB4F3" w:rsidRDefault="667AB4F3" w:rsidP="667AB4F3"/>
    <w:p w14:paraId="2844E26A" w14:textId="3B15E288" w:rsidR="23982921" w:rsidRDefault="23982921" w:rsidP="23982921"/>
    <w:p w14:paraId="0B51F796" w14:textId="5CB98529" w:rsidR="23982921" w:rsidRDefault="7202B0E1" w:rsidP="09F71042">
      <w:pPr>
        <w:rPr>
          <w:rFonts w:ascii="Times New Roman" w:eastAsia="Times New Roman" w:hAnsi="Times New Roman" w:cs="Times New Roman"/>
        </w:rPr>
      </w:pPr>
      <w:r w:rsidRPr="2FEE316C">
        <w:rPr>
          <w:rFonts w:ascii="Times New Roman" w:eastAsia="Times New Roman" w:hAnsi="Times New Roman" w:cs="Times New Roman"/>
        </w:rPr>
        <w:t>Índice</w:t>
      </w:r>
      <w:r w:rsidR="00B6071F">
        <w:rPr>
          <w:rFonts w:ascii="Times New Roman" w:eastAsia="Times New Roman" w:hAnsi="Times New Roman" w:cs="Times New Roman"/>
        </w:rPr>
        <w:t xml:space="preserve"> de </w:t>
      </w:r>
      <w:r w:rsidR="0082562C">
        <w:rPr>
          <w:rFonts w:ascii="Times New Roman" w:eastAsia="Times New Roman" w:hAnsi="Times New Roman" w:cs="Times New Roman"/>
        </w:rPr>
        <w:t>contenido</w:t>
      </w:r>
    </w:p>
    <w:sdt>
      <w:sdtPr>
        <w:rPr>
          <w:b w:val="0"/>
          <w:sz w:val="24"/>
          <w:szCs w:val="24"/>
        </w:rPr>
        <w:id w:val="1181529761"/>
        <w:docPartObj>
          <w:docPartGallery w:val="Table of Contents"/>
          <w:docPartUnique/>
        </w:docPartObj>
      </w:sdtPr>
      <w:sdtEndPr>
        <w:rPr>
          <w:bCs w:val="0"/>
        </w:rPr>
      </w:sdtEndPr>
      <w:sdtContent>
        <w:p w14:paraId="78CE0E67" w14:textId="6AAF82F5" w:rsidR="00CB592B" w:rsidRDefault="00CB592B">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r>
            <w:fldChar w:fldCharType="begin"/>
          </w:r>
          <w:r>
            <w:instrText xml:space="preserve"> TOC \o "1-3" \h \z \u </w:instrText>
          </w:r>
          <w:r>
            <w:fldChar w:fldCharType="separate"/>
          </w:r>
          <w:hyperlink w:anchor="_Toc168861539" w:history="1">
            <w:r w:rsidRPr="005D32EA">
              <w:rPr>
                <w:rStyle w:val="Hyperlink"/>
                <w:rFonts w:ascii="Times New Roman" w:eastAsia="Times New Roman" w:hAnsi="Times New Roman" w:cs="Times New Roman"/>
                <w:noProof/>
              </w:rPr>
              <w:t>1.</w:t>
            </w:r>
            <w:r>
              <w:rPr>
                <w:rFonts w:eastAsiaTheme="minorEastAsia"/>
                <w:b w:val="0"/>
                <w:bCs w:val="0"/>
                <w:noProof/>
                <w:kern w:val="2"/>
                <w:sz w:val="24"/>
                <w:szCs w:val="24"/>
                <w:lang w:val="es-EC" w:eastAsia="es-EC"/>
                <w14:ligatures w14:val="standardContextual"/>
              </w:rPr>
              <w:tab/>
            </w:r>
            <w:r w:rsidRPr="005D32EA">
              <w:rPr>
                <w:rStyle w:val="Hyperlink"/>
                <w:rFonts w:ascii="Times New Roman" w:eastAsia="Times New Roman" w:hAnsi="Times New Roman" w:cs="Times New Roman"/>
                <w:noProof/>
              </w:rPr>
              <w:t>Introducción</w:t>
            </w:r>
            <w:r>
              <w:rPr>
                <w:noProof/>
                <w:webHidden/>
              </w:rPr>
              <w:tab/>
            </w:r>
            <w:r>
              <w:rPr>
                <w:noProof/>
                <w:webHidden/>
              </w:rPr>
              <w:fldChar w:fldCharType="begin"/>
            </w:r>
            <w:r>
              <w:rPr>
                <w:noProof/>
                <w:webHidden/>
              </w:rPr>
              <w:instrText xml:space="preserve"> PAGEREF _Toc168861539 \h </w:instrText>
            </w:r>
            <w:r>
              <w:rPr>
                <w:noProof/>
                <w:webHidden/>
              </w:rPr>
            </w:r>
            <w:r>
              <w:rPr>
                <w:noProof/>
                <w:webHidden/>
              </w:rPr>
              <w:fldChar w:fldCharType="separate"/>
            </w:r>
            <w:r>
              <w:rPr>
                <w:noProof/>
                <w:webHidden/>
              </w:rPr>
              <w:t>5</w:t>
            </w:r>
            <w:r>
              <w:rPr>
                <w:noProof/>
                <w:webHidden/>
              </w:rPr>
              <w:fldChar w:fldCharType="end"/>
            </w:r>
          </w:hyperlink>
        </w:p>
        <w:p w14:paraId="140B7417" w14:textId="3A7B4F70" w:rsidR="00CB592B" w:rsidRDefault="000D1EAE">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anchor="_Toc168861540" w:history="1">
            <w:r w:rsidR="00CB592B" w:rsidRPr="005D32EA">
              <w:rPr>
                <w:rStyle w:val="Hyperlink"/>
                <w:rFonts w:ascii="Times New Roman" w:eastAsia="Times New Roman" w:hAnsi="Times New Roman" w:cs="Times New Roman"/>
                <w:noProof/>
              </w:rPr>
              <w:t>2.</w:t>
            </w:r>
            <w:r w:rsidR="00CB592B">
              <w:rPr>
                <w:rFonts w:eastAsiaTheme="minorEastAsia"/>
                <w:b w:val="0"/>
                <w:bCs w:val="0"/>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noProof/>
              </w:rPr>
              <w:t>Participantes del proyecto</w:t>
            </w:r>
            <w:r w:rsidR="00CB592B">
              <w:rPr>
                <w:noProof/>
                <w:webHidden/>
              </w:rPr>
              <w:tab/>
            </w:r>
            <w:r w:rsidR="00CB592B">
              <w:rPr>
                <w:noProof/>
                <w:webHidden/>
              </w:rPr>
              <w:fldChar w:fldCharType="begin"/>
            </w:r>
            <w:r w:rsidR="00CB592B">
              <w:rPr>
                <w:noProof/>
                <w:webHidden/>
              </w:rPr>
              <w:instrText xml:space="preserve"> PAGEREF _Toc168861540 \h </w:instrText>
            </w:r>
            <w:r w:rsidR="00CB592B">
              <w:rPr>
                <w:noProof/>
                <w:webHidden/>
              </w:rPr>
            </w:r>
            <w:r w:rsidR="00CB592B">
              <w:rPr>
                <w:noProof/>
                <w:webHidden/>
              </w:rPr>
              <w:fldChar w:fldCharType="separate"/>
            </w:r>
            <w:r w:rsidR="00CB592B">
              <w:rPr>
                <w:noProof/>
                <w:webHidden/>
              </w:rPr>
              <w:t>6</w:t>
            </w:r>
            <w:r w:rsidR="00CB592B">
              <w:rPr>
                <w:noProof/>
                <w:webHidden/>
              </w:rPr>
              <w:fldChar w:fldCharType="end"/>
            </w:r>
          </w:hyperlink>
        </w:p>
        <w:p w14:paraId="167154C6" w14:textId="4C9164AB" w:rsidR="00CB592B" w:rsidRDefault="000D1EAE">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anchor="_Toc168861541" w:history="1">
            <w:r w:rsidR="00CB592B" w:rsidRPr="005D32EA">
              <w:rPr>
                <w:rStyle w:val="Hyperlink"/>
                <w:rFonts w:ascii="Times New Roman" w:eastAsia="Times New Roman" w:hAnsi="Times New Roman" w:cs="Times New Roman"/>
                <w:noProof/>
              </w:rPr>
              <w:t>3.</w:t>
            </w:r>
            <w:r w:rsidR="00CB592B">
              <w:rPr>
                <w:rFonts w:eastAsiaTheme="minorEastAsia"/>
                <w:b w:val="0"/>
                <w:bCs w:val="0"/>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noProof/>
              </w:rPr>
              <w:t>Descripción del sistema actual</w:t>
            </w:r>
            <w:r w:rsidR="00CB592B">
              <w:rPr>
                <w:noProof/>
                <w:webHidden/>
              </w:rPr>
              <w:tab/>
            </w:r>
            <w:r w:rsidR="00CB592B">
              <w:rPr>
                <w:noProof/>
                <w:webHidden/>
              </w:rPr>
              <w:fldChar w:fldCharType="begin"/>
            </w:r>
            <w:r w:rsidR="00CB592B">
              <w:rPr>
                <w:noProof/>
                <w:webHidden/>
              </w:rPr>
              <w:instrText xml:space="preserve"> PAGEREF _Toc168861541 \h </w:instrText>
            </w:r>
            <w:r w:rsidR="00CB592B">
              <w:rPr>
                <w:noProof/>
                <w:webHidden/>
              </w:rPr>
            </w:r>
            <w:r w:rsidR="00CB592B">
              <w:rPr>
                <w:noProof/>
                <w:webHidden/>
              </w:rPr>
              <w:fldChar w:fldCharType="separate"/>
            </w:r>
            <w:r w:rsidR="00CB592B">
              <w:rPr>
                <w:noProof/>
                <w:webHidden/>
              </w:rPr>
              <w:t>6</w:t>
            </w:r>
            <w:r w:rsidR="00CB592B">
              <w:rPr>
                <w:noProof/>
                <w:webHidden/>
              </w:rPr>
              <w:fldChar w:fldCharType="end"/>
            </w:r>
          </w:hyperlink>
        </w:p>
        <w:p w14:paraId="14CDEF2C" w14:textId="2118E0F9" w:rsidR="00CB592B" w:rsidRDefault="000D1EAE">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anchor="_Toc168861542" w:history="1">
            <w:r w:rsidR="00CB592B" w:rsidRPr="005D32EA">
              <w:rPr>
                <w:rStyle w:val="Hyperlink"/>
                <w:rFonts w:ascii="Times New Roman" w:eastAsia="Times New Roman" w:hAnsi="Times New Roman" w:cs="Times New Roman"/>
                <w:noProof/>
              </w:rPr>
              <w:t>4.</w:t>
            </w:r>
            <w:r w:rsidR="00CB592B">
              <w:rPr>
                <w:rFonts w:eastAsiaTheme="minorEastAsia"/>
                <w:b w:val="0"/>
                <w:bCs w:val="0"/>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noProof/>
              </w:rPr>
              <w:t>Objetivos del Sistema</w:t>
            </w:r>
            <w:r w:rsidR="00CB592B">
              <w:rPr>
                <w:noProof/>
                <w:webHidden/>
              </w:rPr>
              <w:tab/>
            </w:r>
            <w:r w:rsidR="00CB592B">
              <w:rPr>
                <w:noProof/>
                <w:webHidden/>
              </w:rPr>
              <w:fldChar w:fldCharType="begin"/>
            </w:r>
            <w:r w:rsidR="00CB592B">
              <w:rPr>
                <w:noProof/>
                <w:webHidden/>
              </w:rPr>
              <w:instrText xml:space="preserve"> PAGEREF _Toc168861542 \h </w:instrText>
            </w:r>
            <w:r w:rsidR="00CB592B">
              <w:rPr>
                <w:noProof/>
                <w:webHidden/>
              </w:rPr>
            </w:r>
            <w:r w:rsidR="00CB592B">
              <w:rPr>
                <w:noProof/>
                <w:webHidden/>
              </w:rPr>
              <w:fldChar w:fldCharType="separate"/>
            </w:r>
            <w:r w:rsidR="00CB592B">
              <w:rPr>
                <w:noProof/>
                <w:webHidden/>
              </w:rPr>
              <w:t>7</w:t>
            </w:r>
            <w:r w:rsidR="00CB592B">
              <w:rPr>
                <w:noProof/>
                <w:webHidden/>
              </w:rPr>
              <w:fldChar w:fldCharType="end"/>
            </w:r>
          </w:hyperlink>
        </w:p>
        <w:p w14:paraId="3B5D2A26" w14:textId="4C29126F" w:rsidR="00CB592B" w:rsidRDefault="000D1EAE">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anchor="_Toc168861543" w:history="1">
            <w:r w:rsidR="00CB592B" w:rsidRPr="005D32EA">
              <w:rPr>
                <w:rStyle w:val="Hyperlink"/>
                <w:rFonts w:ascii="Times New Roman" w:eastAsia="Times New Roman" w:hAnsi="Times New Roman" w:cs="Times New Roman"/>
                <w:noProof/>
              </w:rPr>
              <w:t>5.</w:t>
            </w:r>
            <w:r w:rsidR="00CB592B">
              <w:rPr>
                <w:rFonts w:eastAsiaTheme="minorEastAsia"/>
                <w:b w:val="0"/>
                <w:bCs w:val="0"/>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noProof/>
              </w:rPr>
              <w:t>Catálogo de requisitos del sistema</w:t>
            </w:r>
            <w:r w:rsidR="00CB592B">
              <w:rPr>
                <w:noProof/>
                <w:webHidden/>
              </w:rPr>
              <w:tab/>
            </w:r>
            <w:r w:rsidR="00CB592B">
              <w:rPr>
                <w:noProof/>
                <w:webHidden/>
              </w:rPr>
              <w:fldChar w:fldCharType="begin"/>
            </w:r>
            <w:r w:rsidR="00CB592B">
              <w:rPr>
                <w:noProof/>
                <w:webHidden/>
              </w:rPr>
              <w:instrText xml:space="preserve"> PAGEREF _Toc168861543 \h </w:instrText>
            </w:r>
            <w:r w:rsidR="00CB592B">
              <w:rPr>
                <w:noProof/>
                <w:webHidden/>
              </w:rPr>
            </w:r>
            <w:r w:rsidR="00CB592B">
              <w:rPr>
                <w:noProof/>
                <w:webHidden/>
              </w:rPr>
              <w:fldChar w:fldCharType="separate"/>
            </w:r>
            <w:r w:rsidR="00CB592B">
              <w:rPr>
                <w:noProof/>
                <w:webHidden/>
              </w:rPr>
              <w:t>9</w:t>
            </w:r>
            <w:r w:rsidR="00CB592B">
              <w:rPr>
                <w:noProof/>
                <w:webHidden/>
              </w:rPr>
              <w:fldChar w:fldCharType="end"/>
            </w:r>
          </w:hyperlink>
        </w:p>
        <w:p w14:paraId="0026D25E" w14:textId="5FFC5457" w:rsidR="00CB592B" w:rsidRDefault="000D1EAE">
          <w:pPr>
            <w:pStyle w:val="TOC3"/>
            <w:tabs>
              <w:tab w:val="left" w:pos="1200"/>
              <w:tab w:val="right" w:leader="underscore" w:pos="9016"/>
            </w:tabs>
            <w:rPr>
              <w:rFonts w:eastAsiaTheme="minorEastAsia"/>
              <w:noProof/>
              <w:kern w:val="2"/>
              <w:sz w:val="24"/>
              <w:szCs w:val="24"/>
              <w:lang w:val="es-EC" w:eastAsia="es-EC"/>
              <w14:ligatures w14:val="standardContextual"/>
            </w:rPr>
          </w:pPr>
          <w:hyperlink w:anchor="_Toc168861544" w:history="1">
            <w:r w:rsidR="00CB592B" w:rsidRPr="005D32EA">
              <w:rPr>
                <w:rStyle w:val="Hyperlink"/>
                <w:rFonts w:ascii="Times New Roman" w:eastAsia="Times New Roman" w:hAnsi="Times New Roman" w:cs="Times New Roman"/>
                <w:b/>
                <w:bCs/>
                <w:noProof/>
              </w:rPr>
              <w:t>5.1.</w:t>
            </w:r>
            <w:r w:rsidR="00CB592B">
              <w:rPr>
                <w:rFonts w:eastAsiaTheme="minorEastAsia"/>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b/>
                <w:bCs/>
                <w:noProof/>
              </w:rPr>
              <w:t>Requisitos de información</w:t>
            </w:r>
            <w:r w:rsidR="00CB592B">
              <w:rPr>
                <w:noProof/>
                <w:webHidden/>
              </w:rPr>
              <w:tab/>
            </w:r>
            <w:r w:rsidR="00CB592B">
              <w:rPr>
                <w:noProof/>
                <w:webHidden/>
              </w:rPr>
              <w:fldChar w:fldCharType="begin"/>
            </w:r>
            <w:r w:rsidR="00CB592B">
              <w:rPr>
                <w:noProof/>
                <w:webHidden/>
              </w:rPr>
              <w:instrText xml:space="preserve"> PAGEREF _Toc168861544 \h </w:instrText>
            </w:r>
            <w:r w:rsidR="00CB592B">
              <w:rPr>
                <w:noProof/>
                <w:webHidden/>
              </w:rPr>
            </w:r>
            <w:r w:rsidR="00CB592B">
              <w:rPr>
                <w:noProof/>
                <w:webHidden/>
              </w:rPr>
              <w:fldChar w:fldCharType="separate"/>
            </w:r>
            <w:r w:rsidR="00CB592B">
              <w:rPr>
                <w:noProof/>
                <w:webHidden/>
              </w:rPr>
              <w:t>9</w:t>
            </w:r>
            <w:r w:rsidR="00CB592B">
              <w:rPr>
                <w:noProof/>
                <w:webHidden/>
              </w:rPr>
              <w:fldChar w:fldCharType="end"/>
            </w:r>
          </w:hyperlink>
        </w:p>
        <w:p w14:paraId="6C611C77" w14:textId="23E7B2ED" w:rsidR="00CB592B" w:rsidRDefault="000D1EAE">
          <w:pPr>
            <w:pStyle w:val="TOC3"/>
            <w:tabs>
              <w:tab w:val="left" w:pos="1200"/>
              <w:tab w:val="right" w:leader="underscore" w:pos="9016"/>
            </w:tabs>
            <w:rPr>
              <w:rFonts w:eastAsiaTheme="minorEastAsia"/>
              <w:noProof/>
              <w:kern w:val="2"/>
              <w:sz w:val="24"/>
              <w:szCs w:val="24"/>
              <w:lang w:val="es-EC" w:eastAsia="es-EC"/>
              <w14:ligatures w14:val="standardContextual"/>
            </w:rPr>
          </w:pPr>
          <w:hyperlink w:anchor="_Toc168861545" w:history="1">
            <w:r w:rsidR="00CB592B" w:rsidRPr="005D32EA">
              <w:rPr>
                <w:rStyle w:val="Hyperlink"/>
                <w:rFonts w:ascii="Times New Roman" w:eastAsia="Times New Roman" w:hAnsi="Times New Roman" w:cs="Times New Roman"/>
                <w:b/>
                <w:bCs/>
                <w:noProof/>
              </w:rPr>
              <w:t>5.2.</w:t>
            </w:r>
            <w:r w:rsidR="00CB592B">
              <w:rPr>
                <w:rFonts w:eastAsiaTheme="minorEastAsia"/>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b/>
                <w:bCs/>
                <w:noProof/>
              </w:rPr>
              <w:t>Requisitos funcionales</w:t>
            </w:r>
            <w:r w:rsidR="00CB592B">
              <w:rPr>
                <w:noProof/>
                <w:webHidden/>
              </w:rPr>
              <w:tab/>
            </w:r>
            <w:r w:rsidR="00CB592B">
              <w:rPr>
                <w:noProof/>
                <w:webHidden/>
              </w:rPr>
              <w:fldChar w:fldCharType="begin"/>
            </w:r>
            <w:r w:rsidR="00CB592B">
              <w:rPr>
                <w:noProof/>
                <w:webHidden/>
              </w:rPr>
              <w:instrText xml:space="preserve"> PAGEREF _Toc168861545 \h </w:instrText>
            </w:r>
            <w:r w:rsidR="00CB592B">
              <w:rPr>
                <w:noProof/>
                <w:webHidden/>
              </w:rPr>
            </w:r>
            <w:r w:rsidR="00CB592B">
              <w:rPr>
                <w:noProof/>
                <w:webHidden/>
              </w:rPr>
              <w:fldChar w:fldCharType="separate"/>
            </w:r>
            <w:r w:rsidR="00CB592B">
              <w:rPr>
                <w:noProof/>
                <w:webHidden/>
              </w:rPr>
              <w:t>10</w:t>
            </w:r>
            <w:r w:rsidR="00CB592B">
              <w:rPr>
                <w:noProof/>
                <w:webHidden/>
              </w:rPr>
              <w:fldChar w:fldCharType="end"/>
            </w:r>
          </w:hyperlink>
        </w:p>
        <w:p w14:paraId="648DE389" w14:textId="724EB3C6" w:rsidR="00CB592B" w:rsidRDefault="000D1EAE">
          <w:pPr>
            <w:pStyle w:val="TOC3"/>
            <w:tabs>
              <w:tab w:val="left" w:pos="1200"/>
              <w:tab w:val="right" w:leader="underscore" w:pos="9016"/>
            </w:tabs>
            <w:rPr>
              <w:rFonts w:eastAsiaTheme="minorEastAsia"/>
              <w:noProof/>
              <w:kern w:val="2"/>
              <w:sz w:val="24"/>
              <w:szCs w:val="24"/>
              <w:lang w:val="es-EC" w:eastAsia="es-EC"/>
              <w14:ligatures w14:val="standardContextual"/>
            </w:rPr>
          </w:pPr>
          <w:hyperlink w:anchor="_Toc168861546" w:history="1">
            <w:r w:rsidR="00CB592B" w:rsidRPr="005D32EA">
              <w:rPr>
                <w:rStyle w:val="Hyperlink"/>
                <w:rFonts w:ascii="Times New Roman" w:eastAsia="Times New Roman" w:hAnsi="Times New Roman" w:cs="Times New Roman"/>
                <w:b/>
                <w:bCs/>
                <w:noProof/>
              </w:rPr>
              <w:t>5.2.1.</w:t>
            </w:r>
            <w:r w:rsidR="00CB592B">
              <w:rPr>
                <w:rFonts w:eastAsiaTheme="minorEastAsia"/>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b/>
                <w:bCs/>
                <w:noProof/>
              </w:rPr>
              <w:t>Diagrama de casos de usos</w:t>
            </w:r>
            <w:r w:rsidR="00CB592B">
              <w:rPr>
                <w:noProof/>
                <w:webHidden/>
              </w:rPr>
              <w:tab/>
            </w:r>
            <w:r w:rsidR="00CB592B">
              <w:rPr>
                <w:noProof/>
                <w:webHidden/>
              </w:rPr>
              <w:fldChar w:fldCharType="begin"/>
            </w:r>
            <w:r w:rsidR="00CB592B">
              <w:rPr>
                <w:noProof/>
                <w:webHidden/>
              </w:rPr>
              <w:instrText xml:space="preserve"> PAGEREF _Toc168861546 \h </w:instrText>
            </w:r>
            <w:r w:rsidR="00CB592B">
              <w:rPr>
                <w:noProof/>
                <w:webHidden/>
              </w:rPr>
            </w:r>
            <w:r w:rsidR="00CB592B">
              <w:rPr>
                <w:noProof/>
                <w:webHidden/>
              </w:rPr>
              <w:fldChar w:fldCharType="separate"/>
            </w:r>
            <w:r w:rsidR="00CB592B">
              <w:rPr>
                <w:noProof/>
                <w:webHidden/>
              </w:rPr>
              <w:t>10</w:t>
            </w:r>
            <w:r w:rsidR="00CB592B">
              <w:rPr>
                <w:noProof/>
                <w:webHidden/>
              </w:rPr>
              <w:fldChar w:fldCharType="end"/>
            </w:r>
          </w:hyperlink>
        </w:p>
        <w:p w14:paraId="325EF2FC" w14:textId="482CA0D0" w:rsidR="00CB592B" w:rsidRDefault="000D1EAE">
          <w:pPr>
            <w:pStyle w:val="TOC3"/>
            <w:tabs>
              <w:tab w:val="left" w:pos="1200"/>
              <w:tab w:val="right" w:leader="underscore" w:pos="9016"/>
            </w:tabs>
            <w:rPr>
              <w:rFonts w:eastAsiaTheme="minorEastAsia"/>
              <w:noProof/>
              <w:kern w:val="2"/>
              <w:sz w:val="24"/>
              <w:szCs w:val="24"/>
              <w:lang w:val="es-EC" w:eastAsia="es-EC"/>
              <w14:ligatures w14:val="standardContextual"/>
            </w:rPr>
          </w:pPr>
          <w:hyperlink w:anchor="_Toc168861547" w:history="1">
            <w:r w:rsidR="00CB592B" w:rsidRPr="005D32EA">
              <w:rPr>
                <w:rStyle w:val="Hyperlink"/>
                <w:rFonts w:ascii="Times New Roman" w:eastAsia="Times New Roman" w:hAnsi="Times New Roman" w:cs="Times New Roman"/>
                <w:b/>
                <w:bCs/>
                <w:noProof/>
              </w:rPr>
              <w:t>5.2.2.</w:t>
            </w:r>
            <w:r w:rsidR="00CB592B">
              <w:rPr>
                <w:rFonts w:eastAsiaTheme="minorEastAsia"/>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b/>
                <w:bCs/>
                <w:noProof/>
              </w:rPr>
              <w:t>Definición de Actores</w:t>
            </w:r>
            <w:r w:rsidR="00CB592B">
              <w:rPr>
                <w:noProof/>
                <w:webHidden/>
              </w:rPr>
              <w:tab/>
            </w:r>
            <w:r w:rsidR="00CB592B">
              <w:rPr>
                <w:noProof/>
                <w:webHidden/>
              </w:rPr>
              <w:fldChar w:fldCharType="begin"/>
            </w:r>
            <w:r w:rsidR="00CB592B">
              <w:rPr>
                <w:noProof/>
                <w:webHidden/>
              </w:rPr>
              <w:instrText xml:space="preserve"> PAGEREF _Toc168861547 \h </w:instrText>
            </w:r>
            <w:r w:rsidR="00CB592B">
              <w:rPr>
                <w:noProof/>
                <w:webHidden/>
              </w:rPr>
            </w:r>
            <w:r w:rsidR="00CB592B">
              <w:rPr>
                <w:noProof/>
                <w:webHidden/>
              </w:rPr>
              <w:fldChar w:fldCharType="separate"/>
            </w:r>
            <w:r w:rsidR="00CB592B">
              <w:rPr>
                <w:noProof/>
                <w:webHidden/>
              </w:rPr>
              <w:t>12</w:t>
            </w:r>
            <w:r w:rsidR="00CB592B">
              <w:rPr>
                <w:noProof/>
                <w:webHidden/>
              </w:rPr>
              <w:fldChar w:fldCharType="end"/>
            </w:r>
          </w:hyperlink>
        </w:p>
        <w:p w14:paraId="7F9C7CD1" w14:textId="4C282698" w:rsidR="00CB592B" w:rsidRDefault="000D1EAE">
          <w:pPr>
            <w:pStyle w:val="TOC3"/>
            <w:tabs>
              <w:tab w:val="left" w:pos="1200"/>
              <w:tab w:val="right" w:leader="underscore" w:pos="9016"/>
            </w:tabs>
            <w:rPr>
              <w:rFonts w:eastAsiaTheme="minorEastAsia"/>
              <w:noProof/>
              <w:kern w:val="2"/>
              <w:sz w:val="24"/>
              <w:szCs w:val="24"/>
              <w:lang w:val="es-EC" w:eastAsia="es-EC"/>
              <w14:ligatures w14:val="standardContextual"/>
            </w:rPr>
          </w:pPr>
          <w:hyperlink w:anchor="_Toc168861548" w:history="1">
            <w:r w:rsidR="00CB592B" w:rsidRPr="005D32EA">
              <w:rPr>
                <w:rStyle w:val="Hyperlink"/>
                <w:rFonts w:ascii="Times New Roman" w:eastAsia="Times New Roman" w:hAnsi="Times New Roman" w:cs="Times New Roman"/>
                <w:b/>
                <w:bCs/>
                <w:noProof/>
              </w:rPr>
              <w:t>5.2.3.</w:t>
            </w:r>
            <w:r w:rsidR="00CB592B">
              <w:rPr>
                <w:rFonts w:eastAsiaTheme="minorEastAsia"/>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b/>
                <w:bCs/>
                <w:noProof/>
              </w:rPr>
              <w:t>Caso de Uso del sistema</w:t>
            </w:r>
            <w:r w:rsidR="00CB592B">
              <w:rPr>
                <w:noProof/>
                <w:webHidden/>
              </w:rPr>
              <w:tab/>
            </w:r>
            <w:r w:rsidR="00CB592B">
              <w:rPr>
                <w:noProof/>
                <w:webHidden/>
              </w:rPr>
              <w:fldChar w:fldCharType="begin"/>
            </w:r>
            <w:r w:rsidR="00CB592B">
              <w:rPr>
                <w:noProof/>
                <w:webHidden/>
              </w:rPr>
              <w:instrText xml:space="preserve"> PAGEREF _Toc168861548 \h </w:instrText>
            </w:r>
            <w:r w:rsidR="00CB592B">
              <w:rPr>
                <w:noProof/>
                <w:webHidden/>
              </w:rPr>
            </w:r>
            <w:r w:rsidR="00CB592B">
              <w:rPr>
                <w:noProof/>
                <w:webHidden/>
              </w:rPr>
              <w:fldChar w:fldCharType="separate"/>
            </w:r>
            <w:r w:rsidR="00CB592B">
              <w:rPr>
                <w:noProof/>
                <w:webHidden/>
              </w:rPr>
              <w:t>13</w:t>
            </w:r>
            <w:r w:rsidR="00CB592B">
              <w:rPr>
                <w:noProof/>
                <w:webHidden/>
              </w:rPr>
              <w:fldChar w:fldCharType="end"/>
            </w:r>
          </w:hyperlink>
        </w:p>
        <w:p w14:paraId="316D64DF" w14:textId="74E8AE07" w:rsidR="00CB592B" w:rsidRDefault="000D1EAE">
          <w:pPr>
            <w:pStyle w:val="TOC3"/>
            <w:tabs>
              <w:tab w:val="left" w:pos="1200"/>
              <w:tab w:val="right" w:leader="underscore" w:pos="9016"/>
            </w:tabs>
            <w:rPr>
              <w:rFonts w:eastAsiaTheme="minorEastAsia"/>
              <w:noProof/>
              <w:kern w:val="2"/>
              <w:sz w:val="24"/>
              <w:szCs w:val="24"/>
              <w:lang w:val="es-EC" w:eastAsia="es-EC"/>
              <w14:ligatures w14:val="standardContextual"/>
            </w:rPr>
          </w:pPr>
          <w:hyperlink w:anchor="_Toc168861549" w:history="1">
            <w:r w:rsidR="00CB592B" w:rsidRPr="005D32EA">
              <w:rPr>
                <w:rStyle w:val="Hyperlink"/>
                <w:rFonts w:ascii="Times New Roman" w:eastAsia="Times New Roman" w:hAnsi="Times New Roman" w:cs="Times New Roman"/>
                <w:b/>
                <w:bCs/>
                <w:noProof/>
              </w:rPr>
              <w:t>5.3.</w:t>
            </w:r>
            <w:r w:rsidR="00CB592B">
              <w:rPr>
                <w:rFonts w:eastAsiaTheme="minorEastAsia"/>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b/>
                <w:bCs/>
                <w:noProof/>
              </w:rPr>
              <w:t>Requisitos no funcionales</w:t>
            </w:r>
            <w:r w:rsidR="00CB592B">
              <w:rPr>
                <w:noProof/>
                <w:webHidden/>
              </w:rPr>
              <w:tab/>
            </w:r>
            <w:r w:rsidR="00CB592B">
              <w:rPr>
                <w:noProof/>
                <w:webHidden/>
              </w:rPr>
              <w:fldChar w:fldCharType="begin"/>
            </w:r>
            <w:r w:rsidR="00CB592B">
              <w:rPr>
                <w:noProof/>
                <w:webHidden/>
              </w:rPr>
              <w:instrText xml:space="preserve"> PAGEREF _Toc168861549 \h </w:instrText>
            </w:r>
            <w:r w:rsidR="00CB592B">
              <w:rPr>
                <w:noProof/>
                <w:webHidden/>
              </w:rPr>
            </w:r>
            <w:r w:rsidR="00CB592B">
              <w:rPr>
                <w:noProof/>
                <w:webHidden/>
              </w:rPr>
              <w:fldChar w:fldCharType="separate"/>
            </w:r>
            <w:r w:rsidR="00CB592B">
              <w:rPr>
                <w:noProof/>
                <w:webHidden/>
              </w:rPr>
              <w:t>15</w:t>
            </w:r>
            <w:r w:rsidR="00CB592B">
              <w:rPr>
                <w:noProof/>
                <w:webHidden/>
              </w:rPr>
              <w:fldChar w:fldCharType="end"/>
            </w:r>
          </w:hyperlink>
        </w:p>
        <w:p w14:paraId="4CC39E18" w14:textId="4B067909" w:rsidR="00CB592B" w:rsidRDefault="000D1EAE">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anchor="_Toc168861550" w:history="1">
            <w:r w:rsidR="00CB592B" w:rsidRPr="005D32EA">
              <w:rPr>
                <w:rStyle w:val="Hyperlink"/>
                <w:rFonts w:ascii="Times New Roman" w:eastAsia="Times New Roman" w:hAnsi="Times New Roman" w:cs="Times New Roman"/>
                <w:noProof/>
              </w:rPr>
              <w:t>6.</w:t>
            </w:r>
            <w:r w:rsidR="00CB592B">
              <w:rPr>
                <w:rFonts w:eastAsiaTheme="minorEastAsia"/>
                <w:b w:val="0"/>
                <w:bCs w:val="0"/>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noProof/>
              </w:rPr>
              <w:t>Glosario de Términos</w:t>
            </w:r>
            <w:r w:rsidR="00CB592B">
              <w:rPr>
                <w:noProof/>
                <w:webHidden/>
              </w:rPr>
              <w:tab/>
            </w:r>
            <w:r w:rsidR="00CB592B">
              <w:rPr>
                <w:noProof/>
                <w:webHidden/>
              </w:rPr>
              <w:fldChar w:fldCharType="begin"/>
            </w:r>
            <w:r w:rsidR="00CB592B">
              <w:rPr>
                <w:noProof/>
                <w:webHidden/>
              </w:rPr>
              <w:instrText xml:space="preserve"> PAGEREF _Toc168861550 \h </w:instrText>
            </w:r>
            <w:r w:rsidR="00CB592B">
              <w:rPr>
                <w:noProof/>
                <w:webHidden/>
              </w:rPr>
            </w:r>
            <w:r w:rsidR="00CB592B">
              <w:rPr>
                <w:noProof/>
                <w:webHidden/>
              </w:rPr>
              <w:fldChar w:fldCharType="separate"/>
            </w:r>
            <w:r w:rsidR="00CB592B">
              <w:rPr>
                <w:noProof/>
                <w:webHidden/>
              </w:rPr>
              <w:t>16</w:t>
            </w:r>
            <w:r w:rsidR="00CB592B">
              <w:rPr>
                <w:noProof/>
                <w:webHidden/>
              </w:rPr>
              <w:fldChar w:fldCharType="end"/>
            </w:r>
          </w:hyperlink>
        </w:p>
        <w:p w14:paraId="0794EBD1" w14:textId="721EAFD5" w:rsidR="00CB592B" w:rsidRDefault="000D1EAE">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anchor="_Toc168861551" w:history="1">
            <w:r w:rsidR="00CB592B" w:rsidRPr="005D32EA">
              <w:rPr>
                <w:rStyle w:val="Hyperlink"/>
                <w:rFonts w:ascii="Times New Roman" w:eastAsia="Times New Roman" w:hAnsi="Times New Roman" w:cs="Times New Roman"/>
                <w:noProof/>
              </w:rPr>
              <w:t>7.</w:t>
            </w:r>
            <w:r w:rsidR="00CB592B">
              <w:rPr>
                <w:rFonts w:eastAsiaTheme="minorEastAsia"/>
                <w:b w:val="0"/>
                <w:bCs w:val="0"/>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noProof/>
              </w:rPr>
              <w:t>Conflictos pendientes de resolución</w:t>
            </w:r>
            <w:r w:rsidR="00CB592B">
              <w:rPr>
                <w:noProof/>
                <w:webHidden/>
              </w:rPr>
              <w:tab/>
            </w:r>
            <w:r w:rsidR="00CB592B">
              <w:rPr>
                <w:noProof/>
                <w:webHidden/>
              </w:rPr>
              <w:fldChar w:fldCharType="begin"/>
            </w:r>
            <w:r w:rsidR="00CB592B">
              <w:rPr>
                <w:noProof/>
                <w:webHidden/>
              </w:rPr>
              <w:instrText xml:space="preserve"> PAGEREF _Toc168861551 \h </w:instrText>
            </w:r>
            <w:r w:rsidR="00CB592B">
              <w:rPr>
                <w:noProof/>
                <w:webHidden/>
              </w:rPr>
            </w:r>
            <w:r w:rsidR="00CB592B">
              <w:rPr>
                <w:noProof/>
                <w:webHidden/>
              </w:rPr>
              <w:fldChar w:fldCharType="separate"/>
            </w:r>
            <w:r w:rsidR="00CB592B">
              <w:rPr>
                <w:noProof/>
                <w:webHidden/>
              </w:rPr>
              <w:t>18</w:t>
            </w:r>
            <w:r w:rsidR="00CB592B">
              <w:rPr>
                <w:noProof/>
                <w:webHidden/>
              </w:rPr>
              <w:fldChar w:fldCharType="end"/>
            </w:r>
          </w:hyperlink>
        </w:p>
        <w:p w14:paraId="77277662" w14:textId="5BFA78D0" w:rsidR="00CB592B" w:rsidRDefault="000D1EAE">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anchor="_Toc168861552" w:history="1">
            <w:r w:rsidR="00CB592B" w:rsidRPr="005D32EA">
              <w:rPr>
                <w:rStyle w:val="Hyperlink"/>
                <w:rFonts w:ascii="Times New Roman" w:eastAsia="Times New Roman" w:hAnsi="Times New Roman" w:cs="Times New Roman"/>
                <w:noProof/>
              </w:rPr>
              <w:t>8.</w:t>
            </w:r>
            <w:r w:rsidR="00CB592B">
              <w:rPr>
                <w:rFonts w:eastAsiaTheme="minorEastAsia"/>
                <w:b w:val="0"/>
                <w:bCs w:val="0"/>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noProof/>
              </w:rPr>
              <w:t>Referencias</w:t>
            </w:r>
            <w:r w:rsidR="00CB592B">
              <w:rPr>
                <w:noProof/>
                <w:webHidden/>
              </w:rPr>
              <w:tab/>
            </w:r>
            <w:r w:rsidR="00CB592B">
              <w:rPr>
                <w:noProof/>
                <w:webHidden/>
              </w:rPr>
              <w:fldChar w:fldCharType="begin"/>
            </w:r>
            <w:r w:rsidR="00CB592B">
              <w:rPr>
                <w:noProof/>
                <w:webHidden/>
              </w:rPr>
              <w:instrText xml:space="preserve"> PAGEREF _Toc168861552 \h </w:instrText>
            </w:r>
            <w:r w:rsidR="00CB592B">
              <w:rPr>
                <w:noProof/>
                <w:webHidden/>
              </w:rPr>
            </w:r>
            <w:r w:rsidR="00CB592B">
              <w:rPr>
                <w:noProof/>
                <w:webHidden/>
              </w:rPr>
              <w:fldChar w:fldCharType="separate"/>
            </w:r>
            <w:r w:rsidR="00CB592B">
              <w:rPr>
                <w:noProof/>
                <w:webHidden/>
              </w:rPr>
              <w:t>19</w:t>
            </w:r>
            <w:r w:rsidR="00CB592B">
              <w:rPr>
                <w:noProof/>
                <w:webHidden/>
              </w:rPr>
              <w:fldChar w:fldCharType="end"/>
            </w:r>
          </w:hyperlink>
        </w:p>
        <w:p w14:paraId="3FF5760D" w14:textId="0B7CEC83" w:rsidR="00CB592B" w:rsidRDefault="000D1EAE">
          <w:pPr>
            <w:pStyle w:val="TOC2"/>
            <w:tabs>
              <w:tab w:val="left" w:pos="720"/>
              <w:tab w:val="right" w:leader="underscore" w:pos="9016"/>
            </w:tabs>
            <w:rPr>
              <w:rFonts w:eastAsiaTheme="minorEastAsia"/>
              <w:b w:val="0"/>
              <w:bCs w:val="0"/>
              <w:noProof/>
              <w:kern w:val="2"/>
              <w:sz w:val="24"/>
              <w:szCs w:val="24"/>
              <w:lang w:val="es-EC" w:eastAsia="es-EC"/>
              <w14:ligatures w14:val="standardContextual"/>
            </w:rPr>
          </w:pPr>
          <w:hyperlink w:anchor="_Toc168861553" w:history="1">
            <w:r w:rsidR="00CB592B" w:rsidRPr="005D32EA">
              <w:rPr>
                <w:rStyle w:val="Hyperlink"/>
                <w:rFonts w:ascii="Times New Roman" w:eastAsia="Times New Roman" w:hAnsi="Times New Roman" w:cs="Times New Roman"/>
                <w:noProof/>
              </w:rPr>
              <w:t>9.</w:t>
            </w:r>
            <w:r w:rsidR="00CB592B">
              <w:rPr>
                <w:rFonts w:eastAsiaTheme="minorEastAsia"/>
                <w:b w:val="0"/>
                <w:bCs w:val="0"/>
                <w:noProof/>
                <w:kern w:val="2"/>
                <w:sz w:val="24"/>
                <w:szCs w:val="24"/>
                <w:lang w:val="es-EC" w:eastAsia="es-EC"/>
                <w14:ligatures w14:val="standardContextual"/>
              </w:rPr>
              <w:tab/>
            </w:r>
            <w:r w:rsidR="00CB592B" w:rsidRPr="005D32EA">
              <w:rPr>
                <w:rStyle w:val="Hyperlink"/>
                <w:rFonts w:ascii="Times New Roman" w:eastAsia="Times New Roman" w:hAnsi="Times New Roman" w:cs="Times New Roman"/>
                <w:noProof/>
              </w:rPr>
              <w:t>Apéndices</w:t>
            </w:r>
            <w:r w:rsidR="00CB592B">
              <w:rPr>
                <w:noProof/>
                <w:webHidden/>
              </w:rPr>
              <w:tab/>
            </w:r>
            <w:r w:rsidR="00CB592B">
              <w:rPr>
                <w:noProof/>
                <w:webHidden/>
              </w:rPr>
              <w:fldChar w:fldCharType="begin"/>
            </w:r>
            <w:r w:rsidR="00CB592B">
              <w:rPr>
                <w:noProof/>
                <w:webHidden/>
              </w:rPr>
              <w:instrText xml:space="preserve"> PAGEREF _Toc168861553 \h </w:instrText>
            </w:r>
            <w:r w:rsidR="00CB592B">
              <w:rPr>
                <w:noProof/>
                <w:webHidden/>
              </w:rPr>
            </w:r>
            <w:r w:rsidR="00CB592B">
              <w:rPr>
                <w:noProof/>
                <w:webHidden/>
              </w:rPr>
              <w:fldChar w:fldCharType="separate"/>
            </w:r>
            <w:r w:rsidR="00CB592B">
              <w:rPr>
                <w:noProof/>
                <w:webHidden/>
              </w:rPr>
              <w:t>19</w:t>
            </w:r>
            <w:r w:rsidR="00CB592B">
              <w:rPr>
                <w:noProof/>
                <w:webHidden/>
              </w:rPr>
              <w:fldChar w:fldCharType="end"/>
            </w:r>
          </w:hyperlink>
        </w:p>
        <w:p w14:paraId="5DA593B4" w14:textId="6619F628" w:rsidR="00C0325F" w:rsidRDefault="00CB592B" w:rsidP="00C0325F">
          <w:pPr>
            <w:pStyle w:val="TOC2"/>
            <w:tabs>
              <w:tab w:val="left" w:pos="720"/>
              <w:tab w:val="right" w:leader="dot" w:pos="9015"/>
            </w:tabs>
          </w:pPr>
          <w:r>
            <w:fldChar w:fldCharType="end"/>
          </w:r>
        </w:p>
        <w:p w14:paraId="67EE4FF4" w14:textId="0A4CBAB2" w:rsidR="51988783" w:rsidRPr="00C0325F" w:rsidRDefault="00946AC1" w:rsidP="00C0325F"/>
      </w:sdtContent>
    </w:sdt>
    <w:p w14:paraId="30126185" w14:textId="3188D634" w:rsidR="00B6071F" w:rsidRPr="0082562C" w:rsidRDefault="00B6071F" w:rsidP="0082562C">
      <w:pPr>
        <w:rPr>
          <w:rStyle w:val="Hyperlink"/>
          <w:rFonts w:ascii="Times New Roman" w:eastAsia="Times New Roman" w:hAnsi="Times New Roman" w:cs="Times New Roman"/>
          <w:color w:val="auto"/>
          <w:u w:val="none"/>
        </w:rPr>
      </w:pPr>
      <w:r w:rsidRPr="2FEE316C">
        <w:rPr>
          <w:rFonts w:ascii="Times New Roman" w:eastAsia="Times New Roman" w:hAnsi="Times New Roman" w:cs="Times New Roman"/>
        </w:rPr>
        <w:t>Índice</w:t>
      </w:r>
      <w:r w:rsidR="0082562C">
        <w:rPr>
          <w:rFonts w:ascii="Times New Roman" w:eastAsia="Times New Roman" w:hAnsi="Times New Roman" w:cs="Times New Roman"/>
        </w:rPr>
        <w:t xml:space="preserve"> de Tablas</w:t>
      </w:r>
    </w:p>
    <w:p w14:paraId="4991435C" w14:textId="5352F1C8" w:rsidR="00511387" w:rsidRDefault="00511387">
      <w:pPr>
        <w:pStyle w:val="TableofFigures"/>
        <w:tabs>
          <w:tab w:val="right" w:leader="underscore" w:pos="9016"/>
        </w:tabs>
        <w:rPr>
          <w:rFonts w:eastAsiaTheme="minorEastAsia"/>
          <w:i w:val="0"/>
          <w:iCs w:val="0"/>
          <w:noProof/>
          <w:kern w:val="2"/>
          <w:sz w:val="24"/>
          <w:szCs w:val="24"/>
          <w:lang w:val="es-EC" w:eastAsia="es-EC"/>
          <w14:ligatures w14:val="standardContextual"/>
        </w:rPr>
      </w:pPr>
      <w:r>
        <w:rPr>
          <w:rStyle w:val="Hyperlink"/>
        </w:rPr>
        <w:fldChar w:fldCharType="begin"/>
      </w:r>
      <w:r>
        <w:rPr>
          <w:rStyle w:val="Hyperlink"/>
        </w:rPr>
        <w:instrText xml:space="preserve"> TOC \h \z \c "Tabla" </w:instrText>
      </w:r>
      <w:r>
        <w:rPr>
          <w:rStyle w:val="Hyperlink"/>
        </w:rPr>
        <w:fldChar w:fldCharType="separate"/>
      </w:r>
      <w:hyperlink w:anchor="_Toc168861504" w:history="1">
        <w:r w:rsidRPr="005A783B">
          <w:rPr>
            <w:rStyle w:val="Hyperlink"/>
            <w:noProof/>
          </w:rPr>
          <w:t>Tabla 1. OBJ-001 "Desplegar información"</w:t>
        </w:r>
        <w:r>
          <w:rPr>
            <w:noProof/>
            <w:webHidden/>
          </w:rPr>
          <w:tab/>
        </w:r>
        <w:r>
          <w:rPr>
            <w:noProof/>
            <w:webHidden/>
          </w:rPr>
          <w:fldChar w:fldCharType="begin"/>
        </w:r>
        <w:r>
          <w:rPr>
            <w:noProof/>
            <w:webHidden/>
          </w:rPr>
          <w:instrText xml:space="preserve"> PAGEREF _Toc168861504 \h </w:instrText>
        </w:r>
        <w:r>
          <w:rPr>
            <w:noProof/>
            <w:webHidden/>
          </w:rPr>
        </w:r>
        <w:r>
          <w:rPr>
            <w:noProof/>
            <w:webHidden/>
          </w:rPr>
          <w:fldChar w:fldCharType="separate"/>
        </w:r>
        <w:r>
          <w:rPr>
            <w:noProof/>
            <w:webHidden/>
          </w:rPr>
          <w:t>7</w:t>
        </w:r>
        <w:r>
          <w:rPr>
            <w:noProof/>
            <w:webHidden/>
          </w:rPr>
          <w:fldChar w:fldCharType="end"/>
        </w:r>
      </w:hyperlink>
    </w:p>
    <w:p w14:paraId="64D1F623" w14:textId="0F9D999B"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05" w:history="1">
        <w:r w:rsidR="00511387" w:rsidRPr="005A783B">
          <w:rPr>
            <w:rStyle w:val="Hyperlink"/>
            <w:noProof/>
          </w:rPr>
          <w:t>Tabla 2. OBJ-002 "Visualizar productos"</w:t>
        </w:r>
        <w:r w:rsidR="00511387">
          <w:rPr>
            <w:noProof/>
            <w:webHidden/>
          </w:rPr>
          <w:tab/>
        </w:r>
        <w:r w:rsidR="00511387">
          <w:rPr>
            <w:noProof/>
            <w:webHidden/>
          </w:rPr>
          <w:fldChar w:fldCharType="begin"/>
        </w:r>
        <w:r w:rsidR="00511387">
          <w:rPr>
            <w:noProof/>
            <w:webHidden/>
          </w:rPr>
          <w:instrText xml:space="preserve"> PAGEREF _Toc168861505 \h </w:instrText>
        </w:r>
        <w:r w:rsidR="00511387">
          <w:rPr>
            <w:noProof/>
            <w:webHidden/>
          </w:rPr>
        </w:r>
        <w:r w:rsidR="00511387">
          <w:rPr>
            <w:noProof/>
            <w:webHidden/>
          </w:rPr>
          <w:fldChar w:fldCharType="separate"/>
        </w:r>
        <w:r w:rsidR="00511387">
          <w:rPr>
            <w:noProof/>
            <w:webHidden/>
          </w:rPr>
          <w:t>7</w:t>
        </w:r>
        <w:r w:rsidR="00511387">
          <w:rPr>
            <w:noProof/>
            <w:webHidden/>
          </w:rPr>
          <w:fldChar w:fldCharType="end"/>
        </w:r>
      </w:hyperlink>
    </w:p>
    <w:p w14:paraId="65DC951F" w14:textId="15F15166"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06" w:history="1">
        <w:r w:rsidR="00511387" w:rsidRPr="005A783B">
          <w:rPr>
            <w:rStyle w:val="Hyperlink"/>
            <w:noProof/>
          </w:rPr>
          <w:t>Tabla 3. OBJ-003 "Visualizar servicios"</w:t>
        </w:r>
        <w:r w:rsidR="00511387">
          <w:rPr>
            <w:noProof/>
            <w:webHidden/>
          </w:rPr>
          <w:tab/>
        </w:r>
        <w:r w:rsidR="00511387">
          <w:rPr>
            <w:noProof/>
            <w:webHidden/>
          </w:rPr>
          <w:fldChar w:fldCharType="begin"/>
        </w:r>
        <w:r w:rsidR="00511387">
          <w:rPr>
            <w:noProof/>
            <w:webHidden/>
          </w:rPr>
          <w:instrText xml:space="preserve"> PAGEREF _Toc168861506 \h </w:instrText>
        </w:r>
        <w:r w:rsidR="00511387">
          <w:rPr>
            <w:noProof/>
            <w:webHidden/>
          </w:rPr>
        </w:r>
        <w:r w:rsidR="00511387">
          <w:rPr>
            <w:noProof/>
            <w:webHidden/>
          </w:rPr>
          <w:fldChar w:fldCharType="separate"/>
        </w:r>
        <w:r w:rsidR="00511387">
          <w:rPr>
            <w:noProof/>
            <w:webHidden/>
          </w:rPr>
          <w:t>8</w:t>
        </w:r>
        <w:r w:rsidR="00511387">
          <w:rPr>
            <w:noProof/>
            <w:webHidden/>
          </w:rPr>
          <w:fldChar w:fldCharType="end"/>
        </w:r>
      </w:hyperlink>
    </w:p>
    <w:p w14:paraId="5A51C27E" w14:textId="07F42220"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07" w:history="1">
        <w:r w:rsidR="00511387" w:rsidRPr="005A783B">
          <w:rPr>
            <w:rStyle w:val="Hyperlink"/>
            <w:noProof/>
          </w:rPr>
          <w:t>Tabla 4. OBJ-004 "Mostrar proyectos"</w:t>
        </w:r>
        <w:r w:rsidR="00511387">
          <w:rPr>
            <w:noProof/>
            <w:webHidden/>
          </w:rPr>
          <w:tab/>
        </w:r>
        <w:r w:rsidR="00511387">
          <w:rPr>
            <w:noProof/>
            <w:webHidden/>
          </w:rPr>
          <w:fldChar w:fldCharType="begin"/>
        </w:r>
        <w:r w:rsidR="00511387">
          <w:rPr>
            <w:noProof/>
            <w:webHidden/>
          </w:rPr>
          <w:instrText xml:space="preserve"> PAGEREF _Toc168861507 \h </w:instrText>
        </w:r>
        <w:r w:rsidR="00511387">
          <w:rPr>
            <w:noProof/>
            <w:webHidden/>
          </w:rPr>
        </w:r>
        <w:r w:rsidR="00511387">
          <w:rPr>
            <w:noProof/>
            <w:webHidden/>
          </w:rPr>
          <w:fldChar w:fldCharType="separate"/>
        </w:r>
        <w:r w:rsidR="00511387">
          <w:rPr>
            <w:noProof/>
            <w:webHidden/>
          </w:rPr>
          <w:t>8</w:t>
        </w:r>
        <w:r w:rsidR="00511387">
          <w:rPr>
            <w:noProof/>
            <w:webHidden/>
          </w:rPr>
          <w:fldChar w:fldCharType="end"/>
        </w:r>
      </w:hyperlink>
    </w:p>
    <w:p w14:paraId="0D9F3BC3" w14:textId="45D6E07B"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08" w:history="1">
        <w:r w:rsidR="00511387" w:rsidRPr="005A783B">
          <w:rPr>
            <w:rStyle w:val="Hyperlink"/>
            <w:noProof/>
          </w:rPr>
          <w:t>Tabla 5. OBJ-005 "Optimizar imágenes"</w:t>
        </w:r>
        <w:r w:rsidR="00511387">
          <w:rPr>
            <w:noProof/>
            <w:webHidden/>
          </w:rPr>
          <w:tab/>
        </w:r>
        <w:r w:rsidR="00511387">
          <w:rPr>
            <w:noProof/>
            <w:webHidden/>
          </w:rPr>
          <w:fldChar w:fldCharType="begin"/>
        </w:r>
        <w:r w:rsidR="00511387">
          <w:rPr>
            <w:noProof/>
            <w:webHidden/>
          </w:rPr>
          <w:instrText xml:space="preserve"> PAGEREF _Toc168861508 \h </w:instrText>
        </w:r>
        <w:r w:rsidR="00511387">
          <w:rPr>
            <w:noProof/>
            <w:webHidden/>
          </w:rPr>
        </w:r>
        <w:r w:rsidR="00511387">
          <w:rPr>
            <w:noProof/>
            <w:webHidden/>
          </w:rPr>
          <w:fldChar w:fldCharType="separate"/>
        </w:r>
        <w:r w:rsidR="00511387">
          <w:rPr>
            <w:noProof/>
            <w:webHidden/>
          </w:rPr>
          <w:t>8</w:t>
        </w:r>
        <w:r w:rsidR="00511387">
          <w:rPr>
            <w:noProof/>
            <w:webHidden/>
          </w:rPr>
          <w:fldChar w:fldCharType="end"/>
        </w:r>
      </w:hyperlink>
    </w:p>
    <w:p w14:paraId="30C44F1B" w14:textId="1B2D43F9"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09" w:history="1">
        <w:r w:rsidR="00511387" w:rsidRPr="005A783B">
          <w:rPr>
            <w:rStyle w:val="Hyperlink"/>
            <w:noProof/>
          </w:rPr>
          <w:t>Tabla 6. OBJ-006 "Adaptar la página web a diferentes dispositivos"</w:t>
        </w:r>
        <w:r w:rsidR="00511387">
          <w:rPr>
            <w:noProof/>
            <w:webHidden/>
          </w:rPr>
          <w:tab/>
        </w:r>
        <w:r w:rsidR="00511387">
          <w:rPr>
            <w:noProof/>
            <w:webHidden/>
          </w:rPr>
          <w:fldChar w:fldCharType="begin"/>
        </w:r>
        <w:r w:rsidR="00511387">
          <w:rPr>
            <w:noProof/>
            <w:webHidden/>
          </w:rPr>
          <w:instrText xml:space="preserve"> PAGEREF _Toc168861509 \h </w:instrText>
        </w:r>
        <w:r w:rsidR="00511387">
          <w:rPr>
            <w:noProof/>
            <w:webHidden/>
          </w:rPr>
        </w:r>
        <w:r w:rsidR="00511387">
          <w:rPr>
            <w:noProof/>
            <w:webHidden/>
          </w:rPr>
          <w:fldChar w:fldCharType="separate"/>
        </w:r>
        <w:r w:rsidR="00511387">
          <w:rPr>
            <w:noProof/>
            <w:webHidden/>
          </w:rPr>
          <w:t>9</w:t>
        </w:r>
        <w:r w:rsidR="00511387">
          <w:rPr>
            <w:noProof/>
            <w:webHidden/>
          </w:rPr>
          <w:fldChar w:fldCharType="end"/>
        </w:r>
      </w:hyperlink>
    </w:p>
    <w:p w14:paraId="761B792D" w14:textId="20E92FF2"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10" w:history="1">
        <w:r w:rsidR="00511387" w:rsidRPr="005A783B">
          <w:rPr>
            <w:rStyle w:val="Hyperlink"/>
            <w:noProof/>
          </w:rPr>
          <w:t>Tabla 7. IRQ-001 "Mostrar proyectos conjuntos de IDEART &amp; DDH"</w:t>
        </w:r>
        <w:r w:rsidR="00511387">
          <w:rPr>
            <w:noProof/>
            <w:webHidden/>
          </w:rPr>
          <w:tab/>
        </w:r>
        <w:r w:rsidR="00511387">
          <w:rPr>
            <w:noProof/>
            <w:webHidden/>
          </w:rPr>
          <w:fldChar w:fldCharType="begin"/>
        </w:r>
        <w:r w:rsidR="00511387">
          <w:rPr>
            <w:noProof/>
            <w:webHidden/>
          </w:rPr>
          <w:instrText xml:space="preserve"> PAGEREF _Toc168861510 \h </w:instrText>
        </w:r>
        <w:r w:rsidR="00511387">
          <w:rPr>
            <w:noProof/>
            <w:webHidden/>
          </w:rPr>
        </w:r>
        <w:r w:rsidR="00511387">
          <w:rPr>
            <w:noProof/>
            <w:webHidden/>
          </w:rPr>
          <w:fldChar w:fldCharType="separate"/>
        </w:r>
        <w:r w:rsidR="00511387">
          <w:rPr>
            <w:noProof/>
            <w:webHidden/>
          </w:rPr>
          <w:t>9</w:t>
        </w:r>
        <w:r w:rsidR="00511387">
          <w:rPr>
            <w:noProof/>
            <w:webHidden/>
          </w:rPr>
          <w:fldChar w:fldCharType="end"/>
        </w:r>
      </w:hyperlink>
    </w:p>
    <w:p w14:paraId="1704A04C" w14:textId="0B53D061"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11" w:history="1">
        <w:r w:rsidR="00511387" w:rsidRPr="005A783B">
          <w:rPr>
            <w:rStyle w:val="Hyperlink"/>
            <w:noProof/>
          </w:rPr>
          <w:t>Tabla 8. ACT-001 "Sistema"</w:t>
        </w:r>
        <w:r w:rsidR="00511387">
          <w:rPr>
            <w:noProof/>
            <w:webHidden/>
          </w:rPr>
          <w:tab/>
        </w:r>
        <w:r w:rsidR="00511387">
          <w:rPr>
            <w:noProof/>
            <w:webHidden/>
          </w:rPr>
          <w:fldChar w:fldCharType="begin"/>
        </w:r>
        <w:r w:rsidR="00511387">
          <w:rPr>
            <w:noProof/>
            <w:webHidden/>
          </w:rPr>
          <w:instrText xml:space="preserve"> PAGEREF _Toc168861511 \h </w:instrText>
        </w:r>
        <w:r w:rsidR="00511387">
          <w:rPr>
            <w:noProof/>
            <w:webHidden/>
          </w:rPr>
        </w:r>
        <w:r w:rsidR="00511387">
          <w:rPr>
            <w:noProof/>
            <w:webHidden/>
          </w:rPr>
          <w:fldChar w:fldCharType="separate"/>
        </w:r>
        <w:r w:rsidR="00511387">
          <w:rPr>
            <w:noProof/>
            <w:webHidden/>
          </w:rPr>
          <w:t>12</w:t>
        </w:r>
        <w:r w:rsidR="00511387">
          <w:rPr>
            <w:noProof/>
            <w:webHidden/>
          </w:rPr>
          <w:fldChar w:fldCharType="end"/>
        </w:r>
      </w:hyperlink>
    </w:p>
    <w:p w14:paraId="27863B48" w14:textId="15B3A96D"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12" w:history="1">
        <w:r w:rsidR="00511387" w:rsidRPr="005A783B">
          <w:rPr>
            <w:rStyle w:val="Hyperlink"/>
            <w:noProof/>
          </w:rPr>
          <w:t>Tabla 9. ACT-002 "Cliente"</w:t>
        </w:r>
        <w:r w:rsidR="00511387">
          <w:rPr>
            <w:noProof/>
            <w:webHidden/>
          </w:rPr>
          <w:tab/>
        </w:r>
        <w:r w:rsidR="00511387">
          <w:rPr>
            <w:noProof/>
            <w:webHidden/>
          </w:rPr>
          <w:fldChar w:fldCharType="begin"/>
        </w:r>
        <w:r w:rsidR="00511387">
          <w:rPr>
            <w:noProof/>
            <w:webHidden/>
          </w:rPr>
          <w:instrText xml:space="preserve"> PAGEREF _Toc168861512 \h </w:instrText>
        </w:r>
        <w:r w:rsidR="00511387">
          <w:rPr>
            <w:noProof/>
            <w:webHidden/>
          </w:rPr>
        </w:r>
        <w:r w:rsidR="00511387">
          <w:rPr>
            <w:noProof/>
            <w:webHidden/>
          </w:rPr>
          <w:fldChar w:fldCharType="separate"/>
        </w:r>
        <w:r w:rsidR="00511387">
          <w:rPr>
            <w:noProof/>
            <w:webHidden/>
          </w:rPr>
          <w:t>12</w:t>
        </w:r>
        <w:r w:rsidR="00511387">
          <w:rPr>
            <w:noProof/>
            <w:webHidden/>
          </w:rPr>
          <w:fldChar w:fldCharType="end"/>
        </w:r>
      </w:hyperlink>
    </w:p>
    <w:p w14:paraId="639D116C" w14:textId="541D0306"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13" w:history="1">
        <w:r w:rsidR="00511387" w:rsidRPr="005A783B">
          <w:rPr>
            <w:rStyle w:val="Hyperlink"/>
            <w:noProof/>
          </w:rPr>
          <w:t>Tabla 10. ACT-003 "Empresa"</w:t>
        </w:r>
        <w:r w:rsidR="00511387">
          <w:rPr>
            <w:noProof/>
            <w:webHidden/>
          </w:rPr>
          <w:tab/>
        </w:r>
        <w:r w:rsidR="00511387">
          <w:rPr>
            <w:noProof/>
            <w:webHidden/>
          </w:rPr>
          <w:fldChar w:fldCharType="begin"/>
        </w:r>
        <w:r w:rsidR="00511387">
          <w:rPr>
            <w:noProof/>
            <w:webHidden/>
          </w:rPr>
          <w:instrText xml:space="preserve"> PAGEREF _Toc168861513 \h </w:instrText>
        </w:r>
        <w:r w:rsidR="00511387">
          <w:rPr>
            <w:noProof/>
            <w:webHidden/>
          </w:rPr>
        </w:r>
        <w:r w:rsidR="00511387">
          <w:rPr>
            <w:noProof/>
            <w:webHidden/>
          </w:rPr>
          <w:fldChar w:fldCharType="separate"/>
        </w:r>
        <w:r w:rsidR="00511387">
          <w:rPr>
            <w:noProof/>
            <w:webHidden/>
          </w:rPr>
          <w:t>13</w:t>
        </w:r>
        <w:r w:rsidR="00511387">
          <w:rPr>
            <w:noProof/>
            <w:webHidden/>
          </w:rPr>
          <w:fldChar w:fldCharType="end"/>
        </w:r>
      </w:hyperlink>
    </w:p>
    <w:p w14:paraId="1BB23507" w14:textId="3544A6EE"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14" w:history="1">
        <w:r w:rsidR="00511387" w:rsidRPr="005A783B">
          <w:rPr>
            <w:rStyle w:val="Hyperlink"/>
            <w:noProof/>
          </w:rPr>
          <w:t>Tabla 11. UC-001 "El sistema deberá cargar la página web"</w:t>
        </w:r>
        <w:r w:rsidR="00511387">
          <w:rPr>
            <w:noProof/>
            <w:webHidden/>
          </w:rPr>
          <w:tab/>
        </w:r>
        <w:r w:rsidR="00511387">
          <w:rPr>
            <w:noProof/>
            <w:webHidden/>
          </w:rPr>
          <w:fldChar w:fldCharType="begin"/>
        </w:r>
        <w:r w:rsidR="00511387">
          <w:rPr>
            <w:noProof/>
            <w:webHidden/>
          </w:rPr>
          <w:instrText xml:space="preserve"> PAGEREF _Toc168861514 \h </w:instrText>
        </w:r>
        <w:r w:rsidR="00511387">
          <w:rPr>
            <w:noProof/>
            <w:webHidden/>
          </w:rPr>
        </w:r>
        <w:r w:rsidR="00511387">
          <w:rPr>
            <w:noProof/>
            <w:webHidden/>
          </w:rPr>
          <w:fldChar w:fldCharType="separate"/>
        </w:r>
        <w:r w:rsidR="00511387">
          <w:rPr>
            <w:noProof/>
            <w:webHidden/>
          </w:rPr>
          <w:t>13</w:t>
        </w:r>
        <w:r w:rsidR="00511387">
          <w:rPr>
            <w:noProof/>
            <w:webHidden/>
          </w:rPr>
          <w:fldChar w:fldCharType="end"/>
        </w:r>
      </w:hyperlink>
    </w:p>
    <w:p w14:paraId="1EA90A63" w14:textId="158D3D5A"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15" w:history="1">
        <w:r w:rsidR="00511387" w:rsidRPr="005A783B">
          <w:rPr>
            <w:rStyle w:val="Hyperlink"/>
            <w:noProof/>
          </w:rPr>
          <w:t>Tabla 12. UC-002 "El sistema deberá mostrar los productos de DDH"</w:t>
        </w:r>
        <w:r w:rsidR="00511387">
          <w:rPr>
            <w:noProof/>
            <w:webHidden/>
          </w:rPr>
          <w:tab/>
        </w:r>
        <w:r w:rsidR="00511387">
          <w:rPr>
            <w:noProof/>
            <w:webHidden/>
          </w:rPr>
          <w:fldChar w:fldCharType="begin"/>
        </w:r>
        <w:r w:rsidR="00511387">
          <w:rPr>
            <w:noProof/>
            <w:webHidden/>
          </w:rPr>
          <w:instrText xml:space="preserve"> PAGEREF _Toc168861515 \h </w:instrText>
        </w:r>
        <w:r w:rsidR="00511387">
          <w:rPr>
            <w:noProof/>
            <w:webHidden/>
          </w:rPr>
        </w:r>
        <w:r w:rsidR="00511387">
          <w:rPr>
            <w:noProof/>
            <w:webHidden/>
          </w:rPr>
          <w:fldChar w:fldCharType="separate"/>
        </w:r>
        <w:r w:rsidR="00511387">
          <w:rPr>
            <w:noProof/>
            <w:webHidden/>
          </w:rPr>
          <w:t>13</w:t>
        </w:r>
        <w:r w:rsidR="00511387">
          <w:rPr>
            <w:noProof/>
            <w:webHidden/>
          </w:rPr>
          <w:fldChar w:fldCharType="end"/>
        </w:r>
      </w:hyperlink>
    </w:p>
    <w:p w14:paraId="56003E52" w14:textId="67F18C72"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16" w:history="1">
        <w:r w:rsidR="00511387" w:rsidRPr="005A783B">
          <w:rPr>
            <w:rStyle w:val="Hyperlink"/>
            <w:noProof/>
          </w:rPr>
          <w:t>Tabla 13. UC-003 "El sistema debe redirigir a las redes sociales"</w:t>
        </w:r>
        <w:r w:rsidR="00511387">
          <w:rPr>
            <w:noProof/>
            <w:webHidden/>
          </w:rPr>
          <w:tab/>
        </w:r>
        <w:r w:rsidR="00511387">
          <w:rPr>
            <w:noProof/>
            <w:webHidden/>
          </w:rPr>
          <w:fldChar w:fldCharType="begin"/>
        </w:r>
        <w:r w:rsidR="00511387">
          <w:rPr>
            <w:noProof/>
            <w:webHidden/>
          </w:rPr>
          <w:instrText xml:space="preserve"> PAGEREF _Toc168861516 \h </w:instrText>
        </w:r>
        <w:r w:rsidR="00511387">
          <w:rPr>
            <w:noProof/>
            <w:webHidden/>
          </w:rPr>
        </w:r>
        <w:r w:rsidR="00511387">
          <w:rPr>
            <w:noProof/>
            <w:webHidden/>
          </w:rPr>
          <w:fldChar w:fldCharType="separate"/>
        </w:r>
        <w:r w:rsidR="00511387">
          <w:rPr>
            <w:noProof/>
            <w:webHidden/>
          </w:rPr>
          <w:t>14</w:t>
        </w:r>
        <w:r w:rsidR="00511387">
          <w:rPr>
            <w:noProof/>
            <w:webHidden/>
          </w:rPr>
          <w:fldChar w:fldCharType="end"/>
        </w:r>
      </w:hyperlink>
    </w:p>
    <w:p w14:paraId="6263BF21" w14:textId="0B4D1309"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17" w:history="1">
        <w:r w:rsidR="00511387" w:rsidRPr="005A783B">
          <w:rPr>
            <w:rStyle w:val="Hyperlink"/>
            <w:noProof/>
          </w:rPr>
          <w:t>Tabla 14. UC-004 "El sistema debe redirigir al pie de página"</w:t>
        </w:r>
        <w:r w:rsidR="00511387">
          <w:rPr>
            <w:noProof/>
            <w:webHidden/>
          </w:rPr>
          <w:tab/>
        </w:r>
        <w:r w:rsidR="00511387">
          <w:rPr>
            <w:noProof/>
            <w:webHidden/>
          </w:rPr>
          <w:fldChar w:fldCharType="begin"/>
        </w:r>
        <w:r w:rsidR="00511387">
          <w:rPr>
            <w:noProof/>
            <w:webHidden/>
          </w:rPr>
          <w:instrText xml:space="preserve"> PAGEREF _Toc168861517 \h </w:instrText>
        </w:r>
        <w:r w:rsidR="00511387">
          <w:rPr>
            <w:noProof/>
            <w:webHidden/>
          </w:rPr>
        </w:r>
        <w:r w:rsidR="00511387">
          <w:rPr>
            <w:noProof/>
            <w:webHidden/>
          </w:rPr>
          <w:fldChar w:fldCharType="separate"/>
        </w:r>
        <w:r w:rsidR="00511387">
          <w:rPr>
            <w:noProof/>
            <w:webHidden/>
          </w:rPr>
          <w:t>15</w:t>
        </w:r>
        <w:r w:rsidR="00511387">
          <w:rPr>
            <w:noProof/>
            <w:webHidden/>
          </w:rPr>
          <w:fldChar w:fldCharType="end"/>
        </w:r>
      </w:hyperlink>
    </w:p>
    <w:p w14:paraId="27A8520C" w14:textId="6EB83B55"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18" w:history="1">
        <w:r w:rsidR="00511387" w:rsidRPr="005A783B">
          <w:rPr>
            <w:rStyle w:val="Hyperlink"/>
            <w:noProof/>
          </w:rPr>
          <w:t>Tabla 15. NRF-001 "Sistema deberá contener archivos multimedia"</w:t>
        </w:r>
        <w:r w:rsidR="00511387">
          <w:rPr>
            <w:noProof/>
            <w:webHidden/>
          </w:rPr>
          <w:tab/>
        </w:r>
        <w:r w:rsidR="00511387">
          <w:rPr>
            <w:noProof/>
            <w:webHidden/>
          </w:rPr>
          <w:fldChar w:fldCharType="begin"/>
        </w:r>
        <w:r w:rsidR="00511387">
          <w:rPr>
            <w:noProof/>
            <w:webHidden/>
          </w:rPr>
          <w:instrText xml:space="preserve"> PAGEREF _Toc168861518 \h </w:instrText>
        </w:r>
        <w:r w:rsidR="00511387">
          <w:rPr>
            <w:noProof/>
            <w:webHidden/>
          </w:rPr>
        </w:r>
        <w:r w:rsidR="00511387">
          <w:rPr>
            <w:noProof/>
            <w:webHidden/>
          </w:rPr>
          <w:fldChar w:fldCharType="separate"/>
        </w:r>
        <w:r w:rsidR="00511387">
          <w:rPr>
            <w:noProof/>
            <w:webHidden/>
          </w:rPr>
          <w:t>15</w:t>
        </w:r>
        <w:r w:rsidR="00511387">
          <w:rPr>
            <w:noProof/>
            <w:webHidden/>
          </w:rPr>
          <w:fldChar w:fldCharType="end"/>
        </w:r>
      </w:hyperlink>
    </w:p>
    <w:p w14:paraId="7F604FE7" w14:textId="44731392"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19" w:history="1">
        <w:r w:rsidR="00511387" w:rsidRPr="005A783B">
          <w:rPr>
            <w:rStyle w:val="Hyperlink"/>
            <w:noProof/>
          </w:rPr>
          <w:t>Tabla 16. NRF-002 "El sistema deberá ser compatible y adaptable"</w:t>
        </w:r>
        <w:r w:rsidR="00511387">
          <w:rPr>
            <w:noProof/>
            <w:webHidden/>
          </w:rPr>
          <w:tab/>
        </w:r>
        <w:r w:rsidR="00511387">
          <w:rPr>
            <w:noProof/>
            <w:webHidden/>
          </w:rPr>
          <w:fldChar w:fldCharType="begin"/>
        </w:r>
        <w:r w:rsidR="00511387">
          <w:rPr>
            <w:noProof/>
            <w:webHidden/>
          </w:rPr>
          <w:instrText xml:space="preserve"> PAGEREF _Toc168861519 \h </w:instrText>
        </w:r>
        <w:r w:rsidR="00511387">
          <w:rPr>
            <w:noProof/>
            <w:webHidden/>
          </w:rPr>
        </w:r>
        <w:r w:rsidR="00511387">
          <w:rPr>
            <w:noProof/>
            <w:webHidden/>
          </w:rPr>
          <w:fldChar w:fldCharType="separate"/>
        </w:r>
        <w:r w:rsidR="00511387">
          <w:rPr>
            <w:noProof/>
            <w:webHidden/>
          </w:rPr>
          <w:t>16</w:t>
        </w:r>
        <w:r w:rsidR="00511387">
          <w:rPr>
            <w:noProof/>
            <w:webHidden/>
          </w:rPr>
          <w:fldChar w:fldCharType="end"/>
        </w:r>
      </w:hyperlink>
    </w:p>
    <w:p w14:paraId="2CE63DF1" w14:textId="6124253A"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20" w:history="1">
        <w:r w:rsidR="00511387" w:rsidRPr="005A783B">
          <w:rPr>
            <w:rStyle w:val="Hyperlink"/>
            <w:noProof/>
          </w:rPr>
          <w:t>Tabla 17. CFL-001 "Falta de preguntas sobre la disponibilidad"</w:t>
        </w:r>
        <w:r w:rsidR="00511387">
          <w:rPr>
            <w:noProof/>
            <w:webHidden/>
          </w:rPr>
          <w:tab/>
        </w:r>
        <w:r w:rsidR="00511387">
          <w:rPr>
            <w:noProof/>
            <w:webHidden/>
          </w:rPr>
          <w:fldChar w:fldCharType="begin"/>
        </w:r>
        <w:r w:rsidR="00511387">
          <w:rPr>
            <w:noProof/>
            <w:webHidden/>
          </w:rPr>
          <w:instrText xml:space="preserve"> PAGEREF _Toc168861520 \h </w:instrText>
        </w:r>
        <w:r w:rsidR="00511387">
          <w:rPr>
            <w:noProof/>
            <w:webHidden/>
          </w:rPr>
        </w:r>
        <w:r w:rsidR="00511387">
          <w:rPr>
            <w:noProof/>
            <w:webHidden/>
          </w:rPr>
          <w:fldChar w:fldCharType="separate"/>
        </w:r>
        <w:r w:rsidR="00511387">
          <w:rPr>
            <w:noProof/>
            <w:webHidden/>
          </w:rPr>
          <w:t>18</w:t>
        </w:r>
        <w:r w:rsidR="00511387">
          <w:rPr>
            <w:noProof/>
            <w:webHidden/>
          </w:rPr>
          <w:fldChar w:fldCharType="end"/>
        </w:r>
      </w:hyperlink>
    </w:p>
    <w:p w14:paraId="17E3051E" w14:textId="64902B6E" w:rsidR="00511387"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521" w:history="1">
        <w:r w:rsidR="00511387" w:rsidRPr="005A783B">
          <w:rPr>
            <w:rStyle w:val="Hyperlink"/>
            <w:noProof/>
          </w:rPr>
          <w:t>Tabla 18.  CFL-002 "Productos o servicios"</w:t>
        </w:r>
        <w:r w:rsidR="00511387">
          <w:rPr>
            <w:noProof/>
            <w:webHidden/>
          </w:rPr>
          <w:tab/>
        </w:r>
        <w:r w:rsidR="00511387">
          <w:rPr>
            <w:noProof/>
            <w:webHidden/>
          </w:rPr>
          <w:fldChar w:fldCharType="begin"/>
        </w:r>
        <w:r w:rsidR="00511387">
          <w:rPr>
            <w:noProof/>
            <w:webHidden/>
          </w:rPr>
          <w:instrText xml:space="preserve"> PAGEREF _Toc168861521 \h </w:instrText>
        </w:r>
        <w:r w:rsidR="00511387">
          <w:rPr>
            <w:noProof/>
            <w:webHidden/>
          </w:rPr>
        </w:r>
        <w:r w:rsidR="00511387">
          <w:rPr>
            <w:noProof/>
            <w:webHidden/>
          </w:rPr>
          <w:fldChar w:fldCharType="separate"/>
        </w:r>
        <w:r w:rsidR="00511387">
          <w:rPr>
            <w:noProof/>
            <w:webHidden/>
          </w:rPr>
          <w:t>18</w:t>
        </w:r>
        <w:r w:rsidR="00511387">
          <w:rPr>
            <w:noProof/>
            <w:webHidden/>
          </w:rPr>
          <w:fldChar w:fldCharType="end"/>
        </w:r>
      </w:hyperlink>
    </w:p>
    <w:p w14:paraId="45022C62" w14:textId="292F13D8" w:rsidR="09F71042" w:rsidRDefault="00511387" w:rsidP="00B6071F">
      <w:pPr>
        <w:pStyle w:val="TOC2"/>
        <w:tabs>
          <w:tab w:val="left" w:pos="720"/>
          <w:tab w:val="right" w:leader="dot" w:pos="9015"/>
        </w:tabs>
        <w:rPr>
          <w:rStyle w:val="Hyperlink"/>
        </w:rPr>
      </w:pPr>
      <w:r>
        <w:rPr>
          <w:rStyle w:val="Hyperlink"/>
        </w:rPr>
        <w:fldChar w:fldCharType="end"/>
      </w:r>
    </w:p>
    <w:p w14:paraId="2116F1BB" w14:textId="77777777" w:rsidR="00B6071F" w:rsidRDefault="00B6071F">
      <w:pPr>
        <w:pStyle w:val="TableofFigures"/>
        <w:tabs>
          <w:tab w:val="right" w:leader="underscore" w:pos="9016"/>
        </w:tabs>
        <w:rPr>
          <w:rFonts w:eastAsiaTheme="minorEastAsia"/>
          <w:i w:val="0"/>
          <w:iCs w:val="0"/>
          <w:noProof/>
          <w:kern w:val="2"/>
          <w:sz w:val="24"/>
          <w:szCs w:val="24"/>
          <w:lang w:val="es-EC" w:eastAsia="es-EC"/>
          <w14:ligatures w14:val="standardContextual"/>
        </w:rPr>
      </w:pPr>
      <w:r>
        <w:fldChar w:fldCharType="begin"/>
      </w:r>
      <w:r>
        <w:instrText xml:space="preserve"> TOC \h \z \c "Figura" </w:instrText>
      </w:r>
      <w:r>
        <w:fldChar w:fldCharType="separate"/>
      </w:r>
      <w:hyperlink w:anchor="_Toc168861739" w:history="1">
        <w:r w:rsidRPr="00D67E12">
          <w:rPr>
            <w:rStyle w:val="Hyperlink"/>
            <w:noProof/>
          </w:rPr>
          <w:t>Figura 1. Diagrama de procesos "IDEART &amp; DDH"</w:t>
        </w:r>
        <w:r>
          <w:rPr>
            <w:noProof/>
            <w:webHidden/>
          </w:rPr>
          <w:tab/>
        </w:r>
        <w:r>
          <w:rPr>
            <w:noProof/>
            <w:webHidden/>
          </w:rPr>
          <w:fldChar w:fldCharType="begin"/>
        </w:r>
        <w:r>
          <w:rPr>
            <w:noProof/>
            <w:webHidden/>
          </w:rPr>
          <w:instrText xml:space="preserve"> PAGEREF _Toc168861739 \h </w:instrText>
        </w:r>
        <w:r>
          <w:rPr>
            <w:noProof/>
            <w:webHidden/>
          </w:rPr>
        </w:r>
        <w:r>
          <w:rPr>
            <w:noProof/>
            <w:webHidden/>
          </w:rPr>
          <w:fldChar w:fldCharType="separate"/>
        </w:r>
        <w:r>
          <w:rPr>
            <w:noProof/>
            <w:webHidden/>
          </w:rPr>
          <w:t>7</w:t>
        </w:r>
        <w:r>
          <w:rPr>
            <w:noProof/>
            <w:webHidden/>
          </w:rPr>
          <w:fldChar w:fldCharType="end"/>
        </w:r>
      </w:hyperlink>
    </w:p>
    <w:p w14:paraId="0844570C" w14:textId="77777777" w:rsidR="00B6071F"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740" w:history="1">
        <w:r w:rsidR="00B6071F" w:rsidRPr="00D67E12">
          <w:rPr>
            <w:rStyle w:val="Hyperlink"/>
            <w:noProof/>
          </w:rPr>
          <w:t>Figura 2. Caso de uso -Visualizar información</w:t>
        </w:r>
        <w:r w:rsidR="00B6071F">
          <w:rPr>
            <w:noProof/>
            <w:webHidden/>
          </w:rPr>
          <w:tab/>
        </w:r>
        <w:r w:rsidR="00B6071F">
          <w:rPr>
            <w:noProof/>
            <w:webHidden/>
          </w:rPr>
          <w:fldChar w:fldCharType="begin"/>
        </w:r>
        <w:r w:rsidR="00B6071F">
          <w:rPr>
            <w:noProof/>
            <w:webHidden/>
          </w:rPr>
          <w:instrText xml:space="preserve"> PAGEREF _Toc168861740 \h </w:instrText>
        </w:r>
        <w:r w:rsidR="00B6071F">
          <w:rPr>
            <w:noProof/>
            <w:webHidden/>
          </w:rPr>
        </w:r>
        <w:r w:rsidR="00B6071F">
          <w:rPr>
            <w:noProof/>
            <w:webHidden/>
          </w:rPr>
          <w:fldChar w:fldCharType="separate"/>
        </w:r>
        <w:r w:rsidR="00B6071F">
          <w:rPr>
            <w:noProof/>
            <w:webHidden/>
          </w:rPr>
          <w:t>10</w:t>
        </w:r>
        <w:r w:rsidR="00B6071F">
          <w:rPr>
            <w:noProof/>
            <w:webHidden/>
          </w:rPr>
          <w:fldChar w:fldCharType="end"/>
        </w:r>
      </w:hyperlink>
    </w:p>
    <w:p w14:paraId="40CC1F1B" w14:textId="77777777" w:rsidR="00B6071F"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741" w:history="1">
        <w:r w:rsidR="00B6071F" w:rsidRPr="00D67E12">
          <w:rPr>
            <w:rStyle w:val="Hyperlink"/>
            <w:noProof/>
          </w:rPr>
          <w:t>Figura 3. Caso de uso -Visualizar producto</w:t>
        </w:r>
        <w:r w:rsidR="00B6071F">
          <w:rPr>
            <w:noProof/>
            <w:webHidden/>
          </w:rPr>
          <w:tab/>
        </w:r>
        <w:r w:rsidR="00B6071F">
          <w:rPr>
            <w:noProof/>
            <w:webHidden/>
          </w:rPr>
          <w:fldChar w:fldCharType="begin"/>
        </w:r>
        <w:r w:rsidR="00B6071F">
          <w:rPr>
            <w:noProof/>
            <w:webHidden/>
          </w:rPr>
          <w:instrText xml:space="preserve"> PAGEREF _Toc168861741 \h </w:instrText>
        </w:r>
        <w:r w:rsidR="00B6071F">
          <w:rPr>
            <w:noProof/>
            <w:webHidden/>
          </w:rPr>
        </w:r>
        <w:r w:rsidR="00B6071F">
          <w:rPr>
            <w:noProof/>
            <w:webHidden/>
          </w:rPr>
          <w:fldChar w:fldCharType="separate"/>
        </w:r>
        <w:r w:rsidR="00B6071F">
          <w:rPr>
            <w:noProof/>
            <w:webHidden/>
          </w:rPr>
          <w:t>11</w:t>
        </w:r>
        <w:r w:rsidR="00B6071F">
          <w:rPr>
            <w:noProof/>
            <w:webHidden/>
          </w:rPr>
          <w:fldChar w:fldCharType="end"/>
        </w:r>
      </w:hyperlink>
    </w:p>
    <w:p w14:paraId="71D22E0A" w14:textId="77777777" w:rsidR="00B6071F"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742" w:history="1">
        <w:r w:rsidR="00B6071F" w:rsidRPr="00D67E12">
          <w:rPr>
            <w:rStyle w:val="Hyperlink"/>
            <w:noProof/>
          </w:rPr>
          <w:t>Figura 4. Caso de uso-Visualizar servicios</w:t>
        </w:r>
        <w:r w:rsidR="00B6071F">
          <w:rPr>
            <w:noProof/>
            <w:webHidden/>
          </w:rPr>
          <w:tab/>
        </w:r>
        <w:r w:rsidR="00B6071F">
          <w:rPr>
            <w:noProof/>
            <w:webHidden/>
          </w:rPr>
          <w:fldChar w:fldCharType="begin"/>
        </w:r>
        <w:r w:rsidR="00B6071F">
          <w:rPr>
            <w:noProof/>
            <w:webHidden/>
          </w:rPr>
          <w:instrText xml:space="preserve"> PAGEREF _Toc168861742 \h </w:instrText>
        </w:r>
        <w:r w:rsidR="00B6071F">
          <w:rPr>
            <w:noProof/>
            <w:webHidden/>
          </w:rPr>
        </w:r>
        <w:r w:rsidR="00B6071F">
          <w:rPr>
            <w:noProof/>
            <w:webHidden/>
          </w:rPr>
          <w:fldChar w:fldCharType="separate"/>
        </w:r>
        <w:r w:rsidR="00B6071F">
          <w:rPr>
            <w:noProof/>
            <w:webHidden/>
          </w:rPr>
          <w:t>11</w:t>
        </w:r>
        <w:r w:rsidR="00B6071F">
          <w:rPr>
            <w:noProof/>
            <w:webHidden/>
          </w:rPr>
          <w:fldChar w:fldCharType="end"/>
        </w:r>
      </w:hyperlink>
    </w:p>
    <w:p w14:paraId="273D30AB" w14:textId="77777777" w:rsidR="00B6071F" w:rsidRDefault="0070711A">
      <w:pPr>
        <w:pStyle w:val="TableofFigures"/>
        <w:tabs>
          <w:tab w:val="right" w:leader="underscore" w:pos="9016"/>
        </w:tabs>
        <w:rPr>
          <w:rFonts w:eastAsiaTheme="minorEastAsia"/>
          <w:i w:val="0"/>
          <w:iCs w:val="0"/>
          <w:noProof/>
          <w:kern w:val="2"/>
          <w:sz w:val="24"/>
          <w:szCs w:val="24"/>
          <w:lang w:val="es-EC" w:eastAsia="es-EC"/>
          <w14:ligatures w14:val="standardContextual"/>
        </w:rPr>
      </w:pPr>
      <w:hyperlink w:anchor="_Toc168861743" w:history="1">
        <w:r w:rsidR="00B6071F" w:rsidRPr="00D67E12">
          <w:rPr>
            <w:rStyle w:val="Hyperlink"/>
            <w:noProof/>
          </w:rPr>
          <w:t>Figura 5. Casos de uso- Visualizar proyectos</w:t>
        </w:r>
        <w:r w:rsidR="00B6071F">
          <w:rPr>
            <w:noProof/>
            <w:webHidden/>
          </w:rPr>
          <w:tab/>
        </w:r>
        <w:r w:rsidR="00B6071F">
          <w:rPr>
            <w:noProof/>
            <w:webHidden/>
          </w:rPr>
          <w:fldChar w:fldCharType="begin"/>
        </w:r>
        <w:r w:rsidR="00B6071F">
          <w:rPr>
            <w:noProof/>
            <w:webHidden/>
          </w:rPr>
          <w:instrText xml:space="preserve"> PAGEREF _Toc168861743 \h </w:instrText>
        </w:r>
        <w:r w:rsidR="00B6071F">
          <w:rPr>
            <w:noProof/>
            <w:webHidden/>
          </w:rPr>
        </w:r>
        <w:r w:rsidR="00B6071F">
          <w:rPr>
            <w:noProof/>
            <w:webHidden/>
          </w:rPr>
          <w:fldChar w:fldCharType="separate"/>
        </w:r>
        <w:r w:rsidR="00B6071F">
          <w:rPr>
            <w:noProof/>
            <w:webHidden/>
          </w:rPr>
          <w:t>12</w:t>
        </w:r>
        <w:r w:rsidR="00B6071F">
          <w:rPr>
            <w:noProof/>
            <w:webHidden/>
          </w:rPr>
          <w:fldChar w:fldCharType="end"/>
        </w:r>
      </w:hyperlink>
    </w:p>
    <w:p w14:paraId="57D3B449" w14:textId="4BDF406A" w:rsidR="00C0325F" w:rsidRPr="00C0325F" w:rsidRDefault="00B6071F" w:rsidP="00C0325F">
      <w:pPr>
        <w:rPr>
          <w:ins w:id="0" w:author="Microsoft Word" w:date="2024-06-09T21:43:00Z"/>
        </w:rPr>
      </w:pPr>
      <w:r>
        <w:fldChar w:fldCharType="end"/>
      </w:r>
    </w:p>
    <w:p w14:paraId="74A70F56" w14:textId="7180CD7C" w:rsidR="09F71042" w:rsidRDefault="09F71042" w:rsidP="09F71042"/>
    <w:p w14:paraId="0F6791D6" w14:textId="4B05AB05" w:rsidR="09F71042" w:rsidRDefault="09F71042" w:rsidP="09F71042"/>
    <w:p w14:paraId="75D9D530" w14:textId="13A1DAE1" w:rsidR="0023297A" w:rsidRDefault="0023297A">
      <w:r>
        <w:br w:type="page"/>
      </w:r>
    </w:p>
    <w:p w14:paraId="1096DC86" w14:textId="6DE8FABE" w:rsidR="09F71042" w:rsidRDefault="51988783" w:rsidP="09F71042">
      <w:pPr>
        <w:pStyle w:val="Heading2"/>
        <w:numPr>
          <w:ilvl w:val="0"/>
          <w:numId w:val="18"/>
        </w:numPr>
        <w:spacing w:line="480" w:lineRule="auto"/>
        <w:rPr>
          <w:rFonts w:ascii="Times New Roman" w:eastAsia="Times New Roman" w:hAnsi="Times New Roman" w:cs="Times New Roman"/>
          <w:b/>
          <w:bCs/>
        </w:rPr>
      </w:pPr>
      <w:bookmarkStart w:id="1" w:name="_Toc25945461"/>
      <w:bookmarkStart w:id="2" w:name="_Toc1438461707"/>
      <w:bookmarkStart w:id="3" w:name="_Toc1894789456"/>
      <w:bookmarkStart w:id="4" w:name="_Toc668291356"/>
      <w:bookmarkStart w:id="5" w:name="_Toc333790092"/>
      <w:bookmarkStart w:id="6" w:name="_Toc965517709"/>
      <w:bookmarkStart w:id="7" w:name="_Toc614694271"/>
      <w:bookmarkStart w:id="8" w:name="_Toc1173747793"/>
      <w:bookmarkStart w:id="9" w:name="_Toc1563488552"/>
      <w:bookmarkStart w:id="10" w:name="_Toc910821419"/>
      <w:bookmarkStart w:id="11" w:name="_Toc168861539"/>
      <w:r w:rsidRPr="48B46434">
        <w:rPr>
          <w:rFonts w:ascii="Times New Roman" w:eastAsia="Times New Roman" w:hAnsi="Times New Roman" w:cs="Times New Roman"/>
          <w:b/>
          <w:bCs/>
        </w:rPr>
        <w:t>Introducción</w:t>
      </w:r>
      <w:bookmarkEnd w:id="1"/>
      <w:bookmarkEnd w:id="2"/>
      <w:bookmarkEnd w:id="3"/>
      <w:bookmarkEnd w:id="4"/>
      <w:bookmarkEnd w:id="5"/>
      <w:bookmarkEnd w:id="6"/>
      <w:bookmarkEnd w:id="7"/>
      <w:bookmarkEnd w:id="8"/>
      <w:bookmarkEnd w:id="9"/>
      <w:bookmarkEnd w:id="10"/>
      <w:bookmarkEnd w:id="11"/>
    </w:p>
    <w:p w14:paraId="5CE6072F" w14:textId="67BED4DC" w:rsidR="09F71042" w:rsidRDefault="09F71042" w:rsidP="09F71042">
      <w:pPr>
        <w:spacing w:line="480" w:lineRule="auto"/>
        <w:rPr>
          <w:rFonts w:ascii="Times New Roman" w:eastAsia="Times New Roman" w:hAnsi="Times New Roman" w:cs="Times New Roman"/>
        </w:rPr>
      </w:pPr>
      <w:r w:rsidRPr="09F71042">
        <w:rPr>
          <w:rFonts w:ascii="Times New Roman" w:eastAsia="Times New Roman" w:hAnsi="Times New Roman" w:cs="Times New Roman"/>
        </w:rPr>
        <w:t>En el dinámico sector del diseño de interiores, las empresas "IDEART" y "DDH" han encontrado una oportunidad para innovar y optimizar sus servicios. "IDEART" se especializa en el diseño de interiores, mientras que "DDH" se dedica a proporcionar los materiales necesarios para estos diseños. Ambas empresas colaboran estrechamente, complementando sus servicios para ofrecer soluciones completas y personalizadas a sus clientes. Sin embargo, esta colaboración enfrenta un desafío significativo: la falta de una plataforma unificada que permita presentar de manera conjunta sus servicios, proyectos y productos.</w:t>
      </w:r>
    </w:p>
    <w:p w14:paraId="4C20BF12" w14:textId="44A8FE58" w:rsidR="09F71042" w:rsidRDefault="09F71042" w:rsidP="09F71042">
      <w:pPr>
        <w:spacing w:line="480" w:lineRule="auto"/>
        <w:rPr>
          <w:rFonts w:ascii="Times New Roman" w:eastAsia="Times New Roman" w:hAnsi="Times New Roman" w:cs="Times New Roman"/>
        </w:rPr>
      </w:pPr>
      <w:r w:rsidRPr="09F71042">
        <w:rPr>
          <w:rFonts w:ascii="Times New Roman" w:eastAsia="Times New Roman" w:hAnsi="Times New Roman" w:cs="Times New Roman"/>
        </w:rPr>
        <w:t>El problema identificado surge de la necesidad de una página web informativa que no solo detalle los servicios ofrecidos por ambas empresas, sino que también muestre los proyectos realizados y los productos disponibles. Esta plataforma debe exhibir los diseños de interiores personalizados y las piezas exclusivas, facilitando una mejor experiencia para los clientes y potenciando la sinergia entre ambas compañías.</w:t>
      </w:r>
    </w:p>
    <w:p w14:paraId="6C3AFF5A" w14:textId="725613BB" w:rsidR="09F71042" w:rsidRDefault="09F71042" w:rsidP="09F71042">
      <w:pPr>
        <w:spacing w:line="480" w:lineRule="auto"/>
        <w:rPr>
          <w:rFonts w:ascii="Times New Roman" w:eastAsia="Times New Roman" w:hAnsi="Times New Roman" w:cs="Times New Roman"/>
        </w:rPr>
      </w:pPr>
      <w:r w:rsidRPr="09F71042">
        <w:rPr>
          <w:rFonts w:ascii="Times New Roman" w:eastAsia="Times New Roman" w:hAnsi="Times New Roman" w:cs="Times New Roman"/>
        </w:rPr>
        <w:t>Las motivaciones para desarrollar este proyecto incluyen la mejora de la visibilidad de servicios y productos, la optimización de la colaboración entre ambas empresas, la eficiencia en la presentación de proyectos, la accesibilidad y personalización para los clientes.</w:t>
      </w:r>
    </w:p>
    <w:p w14:paraId="261901F1" w14:textId="2CEFEE13" w:rsidR="09F71042" w:rsidRDefault="09F71042" w:rsidP="09F71042">
      <w:pPr>
        <w:spacing w:line="480" w:lineRule="auto"/>
        <w:rPr>
          <w:rFonts w:ascii="Times New Roman" w:eastAsia="Times New Roman" w:hAnsi="Times New Roman" w:cs="Times New Roman"/>
        </w:rPr>
      </w:pPr>
      <w:r w:rsidRPr="09F71042">
        <w:rPr>
          <w:rFonts w:ascii="Times New Roman" w:eastAsia="Times New Roman" w:hAnsi="Times New Roman" w:cs="Times New Roman"/>
        </w:rPr>
        <w:t>Este trabajo de curso presenta un análisis detallado del proyecto de desarrollo de una plataforma web unificada para las empresas "IDEART" y "DDH". Se abordarán aspectos clave como la formulación del problema, los objetivos del proyecto, el alcance, la metodología, las tecnologías utilizadas y la viabilidad del proyecto. Con este trabajo, se busca proporcionar una guía integral para el diseño, desarrollo e implementación exitosa de esta plataforma, para mejorar la eficiencia operativa y la experiencia del cliente para ambas empresas.</w:t>
      </w:r>
    </w:p>
    <w:p w14:paraId="59FF112F" w14:textId="7984FF2C" w:rsidR="09F71042" w:rsidRDefault="51988783" w:rsidP="09F71042">
      <w:pPr>
        <w:pStyle w:val="Heading2"/>
        <w:numPr>
          <w:ilvl w:val="0"/>
          <w:numId w:val="18"/>
        </w:numPr>
        <w:spacing w:line="480" w:lineRule="auto"/>
        <w:rPr>
          <w:rFonts w:ascii="Times New Roman" w:eastAsia="Times New Roman" w:hAnsi="Times New Roman" w:cs="Times New Roman"/>
          <w:b/>
          <w:bCs/>
        </w:rPr>
      </w:pPr>
      <w:bookmarkStart w:id="12" w:name="_Toc112680780"/>
      <w:bookmarkStart w:id="13" w:name="_Toc1752050400"/>
      <w:bookmarkStart w:id="14" w:name="_Toc507064942"/>
      <w:bookmarkStart w:id="15" w:name="_Toc756933489"/>
      <w:bookmarkStart w:id="16" w:name="_Toc993527377"/>
      <w:bookmarkStart w:id="17" w:name="_Toc387197008"/>
      <w:bookmarkStart w:id="18" w:name="_Toc313045735"/>
      <w:bookmarkStart w:id="19" w:name="_Toc919322849"/>
      <w:bookmarkStart w:id="20" w:name="_Toc1792351291"/>
      <w:bookmarkStart w:id="21" w:name="_Toc418532024"/>
      <w:bookmarkStart w:id="22" w:name="_Toc168861540"/>
      <w:r w:rsidRPr="48B46434">
        <w:rPr>
          <w:rFonts w:ascii="Times New Roman" w:eastAsia="Times New Roman" w:hAnsi="Times New Roman" w:cs="Times New Roman"/>
          <w:b/>
          <w:bCs/>
        </w:rPr>
        <w:t>Participantes del proyecto</w:t>
      </w:r>
      <w:bookmarkEnd w:id="12"/>
      <w:bookmarkEnd w:id="13"/>
      <w:bookmarkEnd w:id="14"/>
      <w:bookmarkEnd w:id="15"/>
      <w:bookmarkEnd w:id="16"/>
      <w:bookmarkEnd w:id="17"/>
      <w:bookmarkEnd w:id="18"/>
      <w:bookmarkEnd w:id="19"/>
      <w:bookmarkEnd w:id="20"/>
      <w:bookmarkEnd w:id="21"/>
      <w:bookmarkEnd w:id="22"/>
    </w:p>
    <w:p w14:paraId="38094288" w14:textId="7061423C" w:rsidR="09F71042" w:rsidRDefault="09F71042" w:rsidP="09F71042">
      <w:pPr>
        <w:spacing w:line="480" w:lineRule="auto"/>
        <w:ind w:firstLine="708"/>
        <w:rPr>
          <w:rFonts w:ascii="Times New Roman" w:eastAsia="Times New Roman" w:hAnsi="Times New Roman" w:cs="Times New Roman"/>
          <w:b/>
          <w:bCs/>
        </w:rPr>
      </w:pPr>
      <w:r w:rsidRPr="09F71042">
        <w:rPr>
          <w:rFonts w:ascii="Times New Roman" w:eastAsia="Times New Roman" w:hAnsi="Times New Roman" w:cs="Times New Roman"/>
          <w:b/>
          <w:bCs/>
        </w:rPr>
        <w:t>Clientes</w:t>
      </w:r>
    </w:p>
    <w:p w14:paraId="7D6BA4C7" w14:textId="63628444" w:rsidR="09F71042" w:rsidRDefault="09F71042" w:rsidP="09F71042">
      <w:pPr>
        <w:pStyle w:val="ListParagraph"/>
        <w:numPr>
          <w:ilvl w:val="0"/>
          <w:numId w:val="5"/>
        </w:numPr>
        <w:spacing w:before="240" w:after="240"/>
        <w:rPr>
          <w:rFonts w:ascii="Times New Roman" w:eastAsia="Times New Roman" w:hAnsi="Times New Roman" w:cs="Times New Roman"/>
        </w:rPr>
      </w:pPr>
      <w:r w:rsidRPr="09F71042">
        <w:rPr>
          <w:rFonts w:ascii="Times New Roman" w:eastAsia="Times New Roman" w:hAnsi="Times New Roman" w:cs="Times New Roman"/>
          <w:b/>
          <w:bCs/>
        </w:rPr>
        <w:t>Nombre:</w:t>
      </w:r>
      <w:r w:rsidRPr="09F71042">
        <w:rPr>
          <w:rFonts w:ascii="Times New Roman" w:eastAsia="Times New Roman" w:hAnsi="Times New Roman" w:cs="Times New Roman"/>
        </w:rPr>
        <w:t xml:space="preserve"> Patricia Deleg</w:t>
      </w:r>
    </w:p>
    <w:p w14:paraId="2CB8E0D1" w14:textId="38036484" w:rsidR="09F71042" w:rsidRDefault="09F71042" w:rsidP="09F71042">
      <w:pPr>
        <w:pStyle w:val="ListParagraph"/>
        <w:spacing w:after="0"/>
        <w:rPr>
          <w:rFonts w:ascii="Times New Roman" w:eastAsia="Times New Roman" w:hAnsi="Times New Roman" w:cs="Times New Roman"/>
        </w:rPr>
      </w:pPr>
      <w:r w:rsidRPr="09F71042">
        <w:rPr>
          <w:rFonts w:ascii="Times New Roman" w:eastAsia="Times New Roman" w:hAnsi="Times New Roman" w:cs="Times New Roman"/>
          <w:b/>
          <w:bCs/>
        </w:rPr>
        <w:t>Papel en el Proyecto:</w:t>
      </w:r>
      <w:r w:rsidRPr="09F71042">
        <w:rPr>
          <w:rFonts w:ascii="Times New Roman" w:eastAsia="Times New Roman" w:hAnsi="Times New Roman" w:cs="Times New Roman"/>
        </w:rPr>
        <w:t xml:space="preserve"> Gerente Administradora de DDH.</w:t>
      </w:r>
    </w:p>
    <w:p w14:paraId="2B39EFA7" w14:textId="6C36027D" w:rsidR="09F71042" w:rsidRDefault="09F71042" w:rsidP="09F71042">
      <w:pPr>
        <w:pStyle w:val="ListParagraph"/>
        <w:spacing w:after="0"/>
        <w:rPr>
          <w:rFonts w:ascii="Times New Roman" w:eastAsia="Times New Roman" w:hAnsi="Times New Roman" w:cs="Times New Roman"/>
        </w:rPr>
      </w:pPr>
      <w:r w:rsidRPr="09F71042">
        <w:rPr>
          <w:rFonts w:ascii="Times New Roman" w:eastAsia="Times New Roman" w:hAnsi="Times New Roman" w:cs="Times New Roman"/>
          <w:b/>
          <w:bCs/>
        </w:rPr>
        <w:t>Organización:</w:t>
      </w:r>
      <w:r w:rsidRPr="09F71042">
        <w:rPr>
          <w:rFonts w:ascii="Times New Roman" w:eastAsia="Times New Roman" w:hAnsi="Times New Roman" w:cs="Times New Roman"/>
        </w:rPr>
        <w:t xml:space="preserve"> DDH</w:t>
      </w:r>
    </w:p>
    <w:p w14:paraId="6F74E9DE" w14:textId="1FB8ED81" w:rsidR="09F71042" w:rsidRDefault="09F71042" w:rsidP="09F71042">
      <w:pPr>
        <w:pStyle w:val="ListParagraph"/>
        <w:spacing w:after="0"/>
        <w:rPr>
          <w:rFonts w:ascii="Times New Roman" w:eastAsia="Times New Roman" w:hAnsi="Times New Roman" w:cs="Times New Roman"/>
        </w:rPr>
      </w:pPr>
      <w:r w:rsidRPr="09F71042">
        <w:rPr>
          <w:rFonts w:ascii="Times New Roman" w:eastAsia="Times New Roman" w:hAnsi="Times New Roman" w:cs="Times New Roman"/>
          <w:b/>
          <w:bCs/>
        </w:rPr>
        <w:t>Información Adicional:</w:t>
      </w:r>
      <w:r w:rsidRPr="09F71042">
        <w:rPr>
          <w:rFonts w:ascii="Times New Roman" w:eastAsia="Times New Roman" w:hAnsi="Times New Roman" w:cs="Times New Roman"/>
        </w:rPr>
        <w:t xml:space="preserve"> Patricia desempeña un papel clave en la gestión administrativa de DDH y tiene un interés directo en la presentación de proyectos conjuntos entre DDH e IDEART.</w:t>
      </w:r>
    </w:p>
    <w:p w14:paraId="623D8E68" w14:textId="19AA2A72" w:rsidR="09F71042" w:rsidRDefault="09F71042" w:rsidP="09F71042">
      <w:pPr>
        <w:pStyle w:val="ListParagraph"/>
        <w:numPr>
          <w:ilvl w:val="0"/>
          <w:numId w:val="5"/>
        </w:numPr>
        <w:rPr>
          <w:rFonts w:ascii="Times New Roman" w:eastAsia="Times New Roman" w:hAnsi="Times New Roman" w:cs="Times New Roman"/>
        </w:rPr>
      </w:pPr>
      <w:r w:rsidRPr="09F71042">
        <w:rPr>
          <w:rFonts w:ascii="Times New Roman" w:eastAsia="Times New Roman" w:hAnsi="Times New Roman" w:cs="Times New Roman"/>
          <w:b/>
          <w:bCs/>
        </w:rPr>
        <w:t>Nombre</w:t>
      </w:r>
      <w:r w:rsidRPr="09F71042">
        <w:rPr>
          <w:rFonts w:ascii="Times New Roman" w:eastAsia="Times New Roman" w:hAnsi="Times New Roman" w:cs="Times New Roman"/>
        </w:rPr>
        <w:t>: Jaime Guacán</w:t>
      </w:r>
    </w:p>
    <w:p w14:paraId="57DAAABC" w14:textId="78D721E9" w:rsidR="09F71042" w:rsidRDefault="09F71042" w:rsidP="09F71042">
      <w:pPr>
        <w:pStyle w:val="ListParagraph"/>
        <w:spacing w:before="240" w:after="240"/>
        <w:rPr>
          <w:rFonts w:ascii="Times New Roman" w:eastAsia="Times New Roman" w:hAnsi="Times New Roman" w:cs="Times New Roman"/>
        </w:rPr>
      </w:pPr>
      <w:r w:rsidRPr="09F71042">
        <w:rPr>
          <w:rFonts w:ascii="Times New Roman" w:eastAsia="Times New Roman" w:hAnsi="Times New Roman" w:cs="Times New Roman"/>
          <w:b/>
          <w:bCs/>
        </w:rPr>
        <w:t>Papel en el Proyecto:</w:t>
      </w:r>
      <w:r w:rsidRPr="09F71042">
        <w:rPr>
          <w:rFonts w:ascii="Times New Roman" w:eastAsia="Times New Roman" w:hAnsi="Times New Roman" w:cs="Times New Roman"/>
        </w:rPr>
        <w:t xml:space="preserve"> Gerente General de IDEART.</w:t>
      </w:r>
    </w:p>
    <w:p w14:paraId="3B57CA2E" w14:textId="62C4DF71" w:rsidR="09F71042" w:rsidRDefault="09F71042" w:rsidP="09F71042">
      <w:pPr>
        <w:pStyle w:val="ListParagraph"/>
        <w:spacing w:before="240" w:after="240"/>
        <w:rPr>
          <w:rFonts w:ascii="Times New Roman" w:eastAsia="Times New Roman" w:hAnsi="Times New Roman" w:cs="Times New Roman"/>
        </w:rPr>
      </w:pPr>
      <w:r w:rsidRPr="09F71042">
        <w:rPr>
          <w:rFonts w:ascii="Times New Roman" w:eastAsia="Times New Roman" w:hAnsi="Times New Roman" w:cs="Times New Roman"/>
          <w:b/>
          <w:bCs/>
        </w:rPr>
        <w:t>Organización:</w:t>
      </w:r>
      <w:r w:rsidRPr="09F71042">
        <w:rPr>
          <w:rFonts w:ascii="Times New Roman" w:eastAsia="Times New Roman" w:hAnsi="Times New Roman" w:cs="Times New Roman"/>
        </w:rPr>
        <w:t xml:space="preserve"> IDEART</w:t>
      </w:r>
    </w:p>
    <w:p w14:paraId="44F05DA3" w14:textId="404031AD" w:rsidR="09F71042" w:rsidRDefault="09F71042" w:rsidP="09F71042">
      <w:pPr>
        <w:pStyle w:val="ListParagraph"/>
        <w:rPr>
          <w:rFonts w:ascii="Times New Roman" w:eastAsia="Times New Roman" w:hAnsi="Times New Roman" w:cs="Times New Roman"/>
        </w:rPr>
      </w:pPr>
      <w:r w:rsidRPr="09F71042">
        <w:rPr>
          <w:rFonts w:ascii="Times New Roman" w:eastAsia="Times New Roman" w:hAnsi="Times New Roman" w:cs="Times New Roman"/>
        </w:rPr>
        <w:t>I</w:t>
      </w:r>
      <w:r w:rsidRPr="09F71042">
        <w:rPr>
          <w:rFonts w:ascii="Times New Roman" w:eastAsia="Times New Roman" w:hAnsi="Times New Roman" w:cs="Times New Roman"/>
          <w:b/>
          <w:bCs/>
        </w:rPr>
        <w:t>nformación Adicional:</w:t>
      </w:r>
      <w:r w:rsidRPr="09F71042">
        <w:rPr>
          <w:rFonts w:ascii="Times New Roman" w:eastAsia="Times New Roman" w:hAnsi="Times New Roman" w:cs="Times New Roman"/>
        </w:rPr>
        <w:t xml:space="preserve"> Jaime lidera IDEART y tiene un interés fundamental en mostrar los proyectos conjuntos de ambas empresas para fortalecer su colaboración y presencia en el mercado.</w:t>
      </w:r>
    </w:p>
    <w:p w14:paraId="2249C1D0" w14:textId="41466D3E" w:rsidR="09F71042" w:rsidRDefault="09F71042" w:rsidP="09F71042">
      <w:pPr>
        <w:ind w:left="720"/>
        <w:rPr>
          <w:rFonts w:ascii="Times New Roman" w:eastAsia="Times New Roman" w:hAnsi="Times New Roman" w:cs="Times New Roman"/>
          <w:b/>
          <w:bCs/>
        </w:rPr>
      </w:pPr>
      <w:r w:rsidRPr="09F71042">
        <w:rPr>
          <w:rFonts w:ascii="Times New Roman" w:eastAsia="Times New Roman" w:hAnsi="Times New Roman" w:cs="Times New Roman"/>
          <w:b/>
          <w:bCs/>
        </w:rPr>
        <w:t>Equipo de Desarrollo</w:t>
      </w:r>
    </w:p>
    <w:p w14:paraId="4062D41C" w14:textId="2E4F067F" w:rsidR="09F71042" w:rsidRDefault="09F71042" w:rsidP="09F71042">
      <w:pPr>
        <w:pStyle w:val="ListParagraph"/>
        <w:numPr>
          <w:ilvl w:val="0"/>
          <w:numId w:val="5"/>
        </w:numPr>
        <w:rPr>
          <w:rFonts w:ascii="Times New Roman" w:eastAsia="Times New Roman" w:hAnsi="Times New Roman" w:cs="Times New Roman"/>
        </w:rPr>
      </w:pPr>
      <w:r w:rsidRPr="09F71042">
        <w:rPr>
          <w:rFonts w:ascii="Times New Roman" w:eastAsia="Times New Roman" w:hAnsi="Times New Roman" w:cs="Times New Roman"/>
          <w:b/>
          <w:bCs/>
        </w:rPr>
        <w:t>Nombres</w:t>
      </w:r>
      <w:r w:rsidRPr="09F71042">
        <w:rPr>
          <w:rFonts w:ascii="Times New Roman" w:eastAsia="Times New Roman" w:hAnsi="Times New Roman" w:cs="Times New Roman"/>
        </w:rPr>
        <w:t>: Antoni Toapanta, Milena Maldonado, Alexander Guacán</w:t>
      </w:r>
    </w:p>
    <w:p w14:paraId="5E09BBAD" w14:textId="2CC35B1F" w:rsidR="09F71042" w:rsidRDefault="09F71042" w:rsidP="09F71042">
      <w:pPr>
        <w:pStyle w:val="ListParagraph"/>
        <w:spacing w:before="240" w:after="240"/>
        <w:rPr>
          <w:rFonts w:ascii="Times New Roman" w:eastAsia="Times New Roman" w:hAnsi="Times New Roman" w:cs="Times New Roman"/>
        </w:rPr>
      </w:pPr>
      <w:r w:rsidRPr="09F71042">
        <w:rPr>
          <w:rFonts w:ascii="Times New Roman" w:eastAsia="Times New Roman" w:hAnsi="Times New Roman" w:cs="Times New Roman"/>
          <w:b/>
          <w:bCs/>
        </w:rPr>
        <w:t>Papel en el Proyecto</w:t>
      </w:r>
      <w:r w:rsidRPr="09F71042">
        <w:rPr>
          <w:rFonts w:ascii="Times New Roman" w:eastAsia="Times New Roman" w:hAnsi="Times New Roman" w:cs="Times New Roman"/>
        </w:rPr>
        <w:t>: Desarrolladores.</w:t>
      </w:r>
    </w:p>
    <w:p w14:paraId="2AEF4BF3" w14:textId="57E6C3BD" w:rsidR="09F71042" w:rsidRDefault="09F71042" w:rsidP="09F71042">
      <w:pPr>
        <w:pStyle w:val="ListParagraph"/>
        <w:rPr>
          <w:rFonts w:ascii="Times New Roman" w:eastAsia="Times New Roman" w:hAnsi="Times New Roman" w:cs="Times New Roman"/>
        </w:rPr>
      </w:pPr>
      <w:r w:rsidRPr="09F71042">
        <w:rPr>
          <w:rFonts w:ascii="Times New Roman" w:eastAsia="Times New Roman" w:hAnsi="Times New Roman" w:cs="Times New Roman"/>
          <w:b/>
          <w:bCs/>
        </w:rPr>
        <w:t>Organización</w:t>
      </w:r>
      <w:r w:rsidRPr="09F71042">
        <w:rPr>
          <w:rFonts w:ascii="Times New Roman" w:eastAsia="Times New Roman" w:hAnsi="Times New Roman" w:cs="Times New Roman"/>
        </w:rPr>
        <w:t>: Carrera de Ingeniería de Software, Departamento de Ciencias de la Computación (DCCO).</w:t>
      </w:r>
    </w:p>
    <w:p w14:paraId="3393029D" w14:textId="2A9801DE" w:rsidR="09F71042" w:rsidRDefault="09F71042" w:rsidP="09F71042">
      <w:pPr>
        <w:ind w:left="720"/>
        <w:rPr>
          <w:rFonts w:ascii="Times New Roman" w:eastAsia="Times New Roman" w:hAnsi="Times New Roman" w:cs="Times New Roman"/>
          <w:b/>
          <w:bCs/>
        </w:rPr>
      </w:pPr>
      <w:r w:rsidRPr="09F71042">
        <w:rPr>
          <w:rFonts w:ascii="Times New Roman" w:eastAsia="Times New Roman" w:hAnsi="Times New Roman" w:cs="Times New Roman"/>
          <w:b/>
          <w:bCs/>
        </w:rPr>
        <w:t>Potencial Consumidor</w:t>
      </w:r>
    </w:p>
    <w:p w14:paraId="4255E819" w14:textId="215E8F9B" w:rsidR="09F71042" w:rsidRDefault="09F71042" w:rsidP="09F71042">
      <w:pPr>
        <w:pStyle w:val="ListParagraph"/>
        <w:numPr>
          <w:ilvl w:val="0"/>
          <w:numId w:val="5"/>
        </w:numPr>
        <w:rPr>
          <w:rFonts w:ascii="Times New Roman" w:eastAsia="Times New Roman" w:hAnsi="Times New Roman" w:cs="Times New Roman"/>
        </w:rPr>
      </w:pPr>
      <w:r w:rsidRPr="09F71042">
        <w:rPr>
          <w:rFonts w:ascii="Times New Roman" w:eastAsia="Times New Roman" w:hAnsi="Times New Roman" w:cs="Times New Roman"/>
          <w:b/>
          <w:bCs/>
        </w:rPr>
        <w:t>Nombre</w:t>
      </w:r>
      <w:r w:rsidRPr="09F71042">
        <w:rPr>
          <w:rFonts w:ascii="Times New Roman" w:eastAsia="Times New Roman" w:hAnsi="Times New Roman" w:cs="Times New Roman"/>
        </w:rPr>
        <w:t>: Karissma</w:t>
      </w:r>
    </w:p>
    <w:p w14:paraId="5030BADF" w14:textId="08F2BA27" w:rsidR="09F71042" w:rsidRDefault="09F71042" w:rsidP="09F71042">
      <w:pPr>
        <w:pStyle w:val="ListParagraph"/>
        <w:spacing w:before="240" w:after="240"/>
        <w:rPr>
          <w:rFonts w:ascii="Times New Roman" w:eastAsia="Times New Roman" w:hAnsi="Times New Roman" w:cs="Times New Roman"/>
        </w:rPr>
      </w:pPr>
      <w:r w:rsidRPr="09F71042">
        <w:rPr>
          <w:rFonts w:ascii="Times New Roman" w:eastAsia="Times New Roman" w:hAnsi="Times New Roman" w:cs="Times New Roman"/>
          <w:b/>
          <w:bCs/>
        </w:rPr>
        <w:t>Papel en el Proyecto:</w:t>
      </w:r>
      <w:r w:rsidRPr="09F71042">
        <w:rPr>
          <w:rFonts w:ascii="Times New Roman" w:eastAsia="Times New Roman" w:hAnsi="Times New Roman" w:cs="Times New Roman"/>
        </w:rPr>
        <w:t xml:space="preserve"> Potencial Consumidor.</w:t>
      </w:r>
    </w:p>
    <w:p w14:paraId="7BE2BDB6" w14:textId="48108D1F" w:rsidR="09F71042" w:rsidRDefault="09F71042" w:rsidP="09F71042">
      <w:pPr>
        <w:pStyle w:val="ListParagraph"/>
        <w:spacing w:before="240" w:after="240"/>
        <w:rPr>
          <w:rFonts w:ascii="Times New Roman" w:eastAsia="Times New Roman" w:hAnsi="Times New Roman" w:cs="Times New Roman"/>
        </w:rPr>
      </w:pPr>
      <w:r w:rsidRPr="09F71042">
        <w:rPr>
          <w:rFonts w:ascii="Times New Roman" w:eastAsia="Times New Roman" w:hAnsi="Times New Roman" w:cs="Times New Roman"/>
          <w:b/>
          <w:bCs/>
        </w:rPr>
        <w:t>Organización:</w:t>
      </w:r>
      <w:r w:rsidRPr="09F71042">
        <w:rPr>
          <w:rFonts w:ascii="Times New Roman" w:eastAsia="Times New Roman" w:hAnsi="Times New Roman" w:cs="Times New Roman"/>
        </w:rPr>
        <w:t xml:space="preserve"> No especificada.</w:t>
      </w:r>
    </w:p>
    <w:p w14:paraId="39ED10D4" w14:textId="74F9E67E" w:rsidR="09F71042" w:rsidRDefault="09F71042" w:rsidP="09F71042">
      <w:pPr>
        <w:pStyle w:val="ListParagraph"/>
        <w:rPr>
          <w:rFonts w:ascii="Times New Roman" w:eastAsia="Times New Roman" w:hAnsi="Times New Roman" w:cs="Times New Roman"/>
        </w:rPr>
      </w:pPr>
      <w:r w:rsidRPr="09F71042">
        <w:rPr>
          <w:rFonts w:ascii="Times New Roman" w:eastAsia="Times New Roman" w:hAnsi="Times New Roman" w:cs="Times New Roman"/>
          <w:b/>
          <w:bCs/>
        </w:rPr>
        <w:t>Información Adicional:</w:t>
      </w:r>
      <w:r w:rsidRPr="09F71042">
        <w:rPr>
          <w:rFonts w:ascii="Times New Roman" w:eastAsia="Times New Roman" w:hAnsi="Times New Roman" w:cs="Times New Roman"/>
        </w:rPr>
        <w:t xml:space="preserve"> Karissma representa a los posibles usuarios finales de la plataforma web. Su opinión y experiencia como consumidora potencial son cruciales para garantizar que la plataforma sea intuitiva y satisfaga sus necesidades.</w:t>
      </w:r>
    </w:p>
    <w:p w14:paraId="66E0F5E2" w14:textId="2C44FF60" w:rsidR="09F71042" w:rsidRDefault="51988783" w:rsidP="09F71042">
      <w:pPr>
        <w:pStyle w:val="Heading2"/>
        <w:numPr>
          <w:ilvl w:val="0"/>
          <w:numId w:val="18"/>
        </w:numPr>
        <w:spacing w:line="480" w:lineRule="auto"/>
        <w:rPr>
          <w:rFonts w:ascii="Times New Roman" w:eastAsia="Times New Roman" w:hAnsi="Times New Roman" w:cs="Times New Roman"/>
          <w:b/>
          <w:bCs/>
        </w:rPr>
      </w:pPr>
      <w:bookmarkStart w:id="23" w:name="_Toc764178533"/>
      <w:bookmarkStart w:id="24" w:name="_Toc51301642"/>
      <w:bookmarkStart w:id="25" w:name="_Toc2014426383"/>
      <w:bookmarkStart w:id="26" w:name="_Toc1445300599"/>
      <w:bookmarkStart w:id="27" w:name="_Toc957500940"/>
      <w:bookmarkStart w:id="28" w:name="_Toc1965861310"/>
      <w:bookmarkStart w:id="29" w:name="_Toc667394565"/>
      <w:bookmarkStart w:id="30" w:name="_Toc798729195"/>
      <w:bookmarkStart w:id="31" w:name="_Toc840663851"/>
      <w:bookmarkStart w:id="32" w:name="_Toc1697135046"/>
      <w:bookmarkStart w:id="33" w:name="_Toc168861541"/>
      <w:r w:rsidRPr="48B46434">
        <w:rPr>
          <w:rFonts w:ascii="Times New Roman" w:eastAsia="Times New Roman" w:hAnsi="Times New Roman" w:cs="Times New Roman"/>
          <w:b/>
          <w:bCs/>
        </w:rPr>
        <w:t>Descripción del sistema actual</w:t>
      </w:r>
      <w:bookmarkEnd w:id="23"/>
      <w:bookmarkEnd w:id="24"/>
      <w:bookmarkEnd w:id="25"/>
      <w:bookmarkEnd w:id="26"/>
      <w:bookmarkEnd w:id="27"/>
      <w:bookmarkEnd w:id="28"/>
      <w:bookmarkEnd w:id="29"/>
      <w:bookmarkEnd w:id="30"/>
      <w:bookmarkEnd w:id="31"/>
      <w:bookmarkEnd w:id="32"/>
      <w:bookmarkEnd w:id="33"/>
    </w:p>
    <w:p w14:paraId="31EC9A6D" w14:textId="77777777" w:rsidR="00B6071F" w:rsidRDefault="17E2C123" w:rsidP="00B6071F">
      <w:pPr>
        <w:keepNext/>
      </w:pPr>
      <w:r w:rsidRPr="48B46434">
        <w:rPr>
          <w:rFonts w:ascii="Times New Roman" w:eastAsia="Times New Roman" w:hAnsi="Times New Roman" w:cs="Times New Roman"/>
        </w:rPr>
        <w:t>Para comprender el proceso actual llevado a cabo por ambas empresas, se elaboró un diagrama de procesos a partir de las entrevistas realizadas con los respectivos clientes. Durante estas entrevistas, se examinaron en detalle los procedimientos operativos de cada empresa, lo que permitió una representación clara y precisa de sus métodos y flujos de trabajo.</w:t>
      </w:r>
      <w:r w:rsidR="38162EC2">
        <w:rPr>
          <w:noProof/>
        </w:rPr>
        <w:drawing>
          <wp:inline distT="0" distB="0" distL="0" distR="0" wp14:anchorId="17896CBF" wp14:editId="57DB7E9F">
            <wp:extent cx="5724524" cy="3905250"/>
            <wp:effectExtent l="0" t="0" r="0" b="0"/>
            <wp:docPr id="325318030" name="Picture 32531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3905250"/>
                    </a:xfrm>
                    <a:prstGeom prst="rect">
                      <a:avLst/>
                    </a:prstGeom>
                  </pic:spPr>
                </pic:pic>
              </a:graphicData>
            </a:graphic>
          </wp:inline>
        </w:drawing>
      </w:r>
    </w:p>
    <w:p w14:paraId="38A1DB8F" w14:textId="38E522D2" w:rsidR="00262B89" w:rsidRPr="00B6071F" w:rsidRDefault="00B6071F" w:rsidP="00B6071F">
      <w:pPr>
        <w:pStyle w:val="Caption"/>
        <w:jc w:val="center"/>
        <w:rPr>
          <w:rFonts w:ascii="Times New Roman" w:eastAsia="Times New Roman" w:hAnsi="Times New Roman" w:cs="Times New Roman"/>
        </w:rPr>
      </w:pPr>
      <w:bookmarkStart w:id="34" w:name="_Toc168861739"/>
      <w:r>
        <w:t xml:space="preserve">Figura </w:t>
      </w:r>
      <w:r>
        <w:fldChar w:fldCharType="begin"/>
      </w:r>
      <w:r>
        <w:instrText xml:space="preserve"> SEQ Figura \* ARABIC </w:instrText>
      </w:r>
      <w:r>
        <w:fldChar w:fldCharType="separate"/>
      </w:r>
      <w:r>
        <w:rPr>
          <w:noProof/>
        </w:rPr>
        <w:t>1</w:t>
      </w:r>
      <w:r>
        <w:fldChar w:fldCharType="end"/>
      </w:r>
      <w:r>
        <w:t>. Diagrama de procesos "IDEART &amp; DDH"</w:t>
      </w:r>
      <w:bookmarkEnd w:id="34"/>
    </w:p>
    <w:p w14:paraId="7E894E9A" w14:textId="4138A0BB" w:rsidR="09F71042" w:rsidRDefault="51988783" w:rsidP="48B46434">
      <w:pPr>
        <w:pStyle w:val="Heading2"/>
        <w:numPr>
          <w:ilvl w:val="0"/>
          <w:numId w:val="18"/>
        </w:numPr>
        <w:spacing w:line="480" w:lineRule="auto"/>
        <w:rPr>
          <w:rFonts w:ascii="Times New Roman" w:eastAsia="Times New Roman" w:hAnsi="Times New Roman" w:cs="Times New Roman"/>
          <w:b/>
          <w:bCs/>
        </w:rPr>
      </w:pPr>
      <w:bookmarkStart w:id="35" w:name="_Toc1878684488"/>
      <w:bookmarkStart w:id="36" w:name="_Toc1159435353"/>
      <w:bookmarkStart w:id="37" w:name="_Toc1870727635"/>
      <w:bookmarkStart w:id="38" w:name="_Toc581414376"/>
      <w:bookmarkStart w:id="39" w:name="_Toc1593236342"/>
      <w:bookmarkStart w:id="40" w:name="_Toc1739574729"/>
      <w:bookmarkStart w:id="41" w:name="_Toc2111077096"/>
      <w:bookmarkStart w:id="42" w:name="_Toc1368454304"/>
      <w:bookmarkStart w:id="43" w:name="_Toc1499209065"/>
      <w:bookmarkStart w:id="44" w:name="_Toc2060384208"/>
      <w:bookmarkStart w:id="45" w:name="_Toc168861542"/>
      <w:r w:rsidRPr="48B46434">
        <w:rPr>
          <w:rFonts w:ascii="Times New Roman" w:eastAsia="Times New Roman" w:hAnsi="Times New Roman" w:cs="Times New Roman"/>
          <w:b/>
          <w:bCs/>
        </w:rPr>
        <w:t>Objetivos del Sistema</w:t>
      </w:r>
      <w:bookmarkEnd w:id="35"/>
      <w:bookmarkEnd w:id="36"/>
      <w:bookmarkEnd w:id="37"/>
      <w:bookmarkEnd w:id="38"/>
      <w:bookmarkEnd w:id="39"/>
      <w:bookmarkEnd w:id="40"/>
      <w:bookmarkEnd w:id="41"/>
      <w:bookmarkEnd w:id="42"/>
      <w:bookmarkEnd w:id="43"/>
      <w:bookmarkEnd w:id="44"/>
      <w:bookmarkEnd w:id="45"/>
    </w:p>
    <w:p w14:paraId="2AE4DFB4" w14:textId="01846F46" w:rsidR="0027061B" w:rsidRDefault="0027061B" w:rsidP="0027061B">
      <w:pPr>
        <w:pStyle w:val="Caption"/>
        <w:keepNext/>
        <w:jc w:val="center"/>
      </w:pPr>
      <w:bookmarkStart w:id="46" w:name="_Toc168861504"/>
      <w:r>
        <w:t xml:space="preserve">Tabla </w:t>
      </w:r>
      <w:r>
        <w:fldChar w:fldCharType="begin"/>
      </w:r>
      <w:r>
        <w:instrText xml:space="preserve"> SEQ Tabla \* ARABIC </w:instrText>
      </w:r>
      <w:r>
        <w:fldChar w:fldCharType="separate"/>
      </w:r>
      <w:r>
        <w:fldChar w:fldCharType="end"/>
      </w:r>
      <w:r>
        <w:t>. OBJ-001 "Desplegar información"</w:t>
      </w:r>
      <w:bookmarkEnd w:id="46"/>
    </w:p>
    <w:tbl>
      <w:tblPr>
        <w:tblStyle w:val="TableGrid"/>
        <w:tblW w:w="0" w:type="auto"/>
        <w:tblLook w:val="06A0" w:firstRow="1" w:lastRow="0" w:firstColumn="1" w:lastColumn="0" w:noHBand="1" w:noVBand="1"/>
      </w:tblPr>
      <w:tblGrid>
        <w:gridCol w:w="1785"/>
        <w:gridCol w:w="7230"/>
      </w:tblGrid>
      <w:tr w:rsidR="1F28F764" w14:paraId="5421AA37" w14:textId="77777777" w:rsidTr="1F28F764">
        <w:trPr>
          <w:trHeight w:val="300"/>
        </w:trPr>
        <w:tc>
          <w:tcPr>
            <w:tcW w:w="1785" w:type="dxa"/>
          </w:tcPr>
          <w:p w14:paraId="1EC8C031" w14:textId="6304FDC0" w:rsidR="1F28F764" w:rsidRDefault="1F28F764" w:rsidP="1F28F764">
            <w:pPr>
              <w:rPr>
                <w:rFonts w:ascii="Times New Roman" w:eastAsia="Times New Roman" w:hAnsi="Times New Roman" w:cs="Times New Roman"/>
                <w:b/>
                <w:bCs/>
              </w:rPr>
            </w:pPr>
            <w:r w:rsidRPr="1F28F764">
              <w:rPr>
                <w:rFonts w:ascii="Times New Roman" w:eastAsia="Times New Roman" w:hAnsi="Times New Roman" w:cs="Times New Roman"/>
                <w:b/>
                <w:bCs/>
              </w:rPr>
              <w:t>OBJ-00</w:t>
            </w:r>
            <w:r w:rsidR="6D2C1F9A" w:rsidRPr="1F28F764">
              <w:rPr>
                <w:rFonts w:ascii="Times New Roman" w:eastAsia="Times New Roman" w:hAnsi="Times New Roman" w:cs="Times New Roman"/>
                <w:b/>
                <w:bCs/>
              </w:rPr>
              <w:t>1</w:t>
            </w:r>
          </w:p>
        </w:tc>
        <w:tc>
          <w:tcPr>
            <w:tcW w:w="7230" w:type="dxa"/>
          </w:tcPr>
          <w:p w14:paraId="1BC65698" w14:textId="4EE2F69E" w:rsidR="6D2C1F9A" w:rsidRDefault="6D2C1F9A" w:rsidP="1F28F764">
            <w:pPr>
              <w:spacing w:line="279" w:lineRule="auto"/>
              <w:rPr>
                <w:rFonts w:ascii="Times New Roman" w:eastAsia="Times New Roman" w:hAnsi="Times New Roman" w:cs="Times New Roman"/>
              </w:rPr>
            </w:pPr>
            <w:r w:rsidRPr="1F28F764">
              <w:rPr>
                <w:rFonts w:ascii="Times New Roman" w:eastAsia="Times New Roman" w:hAnsi="Times New Roman" w:cs="Times New Roman"/>
              </w:rPr>
              <w:t>Despleg</w:t>
            </w:r>
            <w:r w:rsidR="1F28F764" w:rsidRPr="1F28F764">
              <w:rPr>
                <w:rFonts w:ascii="Times New Roman" w:eastAsia="Times New Roman" w:hAnsi="Times New Roman" w:cs="Times New Roman"/>
              </w:rPr>
              <w:t xml:space="preserve">ar </w:t>
            </w:r>
            <w:r w:rsidR="538481E3" w:rsidRPr="1F28F764">
              <w:rPr>
                <w:rFonts w:ascii="Times New Roman" w:eastAsia="Times New Roman" w:hAnsi="Times New Roman" w:cs="Times New Roman"/>
              </w:rPr>
              <w:t>información de</w:t>
            </w:r>
            <w:r w:rsidR="1F28F764" w:rsidRPr="1F28F764">
              <w:rPr>
                <w:rFonts w:ascii="Times New Roman" w:eastAsia="Times New Roman" w:hAnsi="Times New Roman" w:cs="Times New Roman"/>
              </w:rPr>
              <w:t xml:space="preserve"> </w:t>
            </w:r>
            <w:r w:rsidR="49182D9D" w:rsidRPr="1F28F764">
              <w:rPr>
                <w:rFonts w:ascii="Times New Roman" w:eastAsia="Times New Roman" w:hAnsi="Times New Roman" w:cs="Times New Roman"/>
              </w:rPr>
              <w:t>las empresas</w:t>
            </w:r>
            <w:r w:rsidR="1F28F764" w:rsidRPr="1F28F764">
              <w:rPr>
                <w:rFonts w:ascii="Times New Roman" w:eastAsia="Times New Roman" w:hAnsi="Times New Roman" w:cs="Times New Roman"/>
              </w:rPr>
              <w:t xml:space="preserve"> DDH</w:t>
            </w:r>
            <w:r w:rsidR="04458275" w:rsidRPr="1F28F764">
              <w:rPr>
                <w:rFonts w:ascii="Times New Roman" w:eastAsia="Times New Roman" w:hAnsi="Times New Roman" w:cs="Times New Roman"/>
              </w:rPr>
              <w:t xml:space="preserve"> e IDEART</w:t>
            </w:r>
          </w:p>
        </w:tc>
      </w:tr>
      <w:tr w:rsidR="1F28F764" w14:paraId="77D16316" w14:textId="77777777" w:rsidTr="1F28F764">
        <w:trPr>
          <w:trHeight w:val="300"/>
        </w:trPr>
        <w:tc>
          <w:tcPr>
            <w:tcW w:w="1785" w:type="dxa"/>
          </w:tcPr>
          <w:p w14:paraId="7BEDCFB3" w14:textId="0C6DEA83" w:rsidR="1F28F764" w:rsidRDefault="1F28F764" w:rsidP="1F28F764">
            <w:pPr>
              <w:rPr>
                <w:rFonts w:ascii="Times New Roman" w:eastAsia="Times New Roman" w:hAnsi="Times New Roman" w:cs="Times New Roman"/>
                <w:b/>
                <w:bCs/>
              </w:rPr>
            </w:pPr>
            <w:r w:rsidRPr="1F28F764">
              <w:rPr>
                <w:rFonts w:ascii="Times New Roman" w:eastAsia="Times New Roman" w:hAnsi="Times New Roman" w:cs="Times New Roman"/>
                <w:b/>
                <w:bCs/>
              </w:rPr>
              <w:t>Versión:</w:t>
            </w:r>
          </w:p>
        </w:tc>
        <w:tc>
          <w:tcPr>
            <w:tcW w:w="7230" w:type="dxa"/>
          </w:tcPr>
          <w:p w14:paraId="06F5EC0A" w14:textId="34EED075" w:rsidR="1F28F764" w:rsidRDefault="2E685999" w:rsidP="1F28F764">
            <w:pPr>
              <w:rPr>
                <w:rFonts w:ascii="Times New Roman" w:eastAsia="Times New Roman" w:hAnsi="Times New Roman" w:cs="Times New Roman"/>
              </w:rPr>
            </w:pPr>
            <w:r w:rsidRPr="667AB4F3">
              <w:rPr>
                <w:rFonts w:ascii="Times New Roman" w:eastAsia="Times New Roman" w:hAnsi="Times New Roman" w:cs="Times New Roman"/>
              </w:rPr>
              <w:t>2</w:t>
            </w:r>
            <w:r w:rsidR="1F28F764" w:rsidRPr="1F28F764">
              <w:rPr>
                <w:rFonts w:ascii="Times New Roman" w:eastAsia="Times New Roman" w:hAnsi="Times New Roman" w:cs="Times New Roman"/>
              </w:rPr>
              <w:t>.0 (</w:t>
            </w:r>
            <w:r w:rsidR="6255F39B" w:rsidRPr="605230C6">
              <w:rPr>
                <w:rFonts w:ascii="Times New Roman" w:eastAsia="Times New Roman" w:hAnsi="Times New Roman" w:cs="Times New Roman"/>
              </w:rPr>
              <w:t>0</w:t>
            </w:r>
            <w:r w:rsidR="067267F9" w:rsidRPr="605230C6">
              <w:rPr>
                <w:rFonts w:ascii="Times New Roman" w:eastAsia="Times New Roman" w:hAnsi="Times New Roman" w:cs="Times New Roman"/>
              </w:rPr>
              <w:t>9</w:t>
            </w:r>
            <w:r w:rsidR="1F28F764" w:rsidRPr="1F28F764">
              <w:rPr>
                <w:rFonts w:ascii="Times New Roman" w:eastAsia="Times New Roman" w:hAnsi="Times New Roman" w:cs="Times New Roman"/>
              </w:rPr>
              <w:t>/06/2024)</w:t>
            </w:r>
          </w:p>
        </w:tc>
      </w:tr>
      <w:tr w:rsidR="1F28F764" w14:paraId="3E9A6E67" w14:textId="77777777" w:rsidTr="1F28F764">
        <w:trPr>
          <w:trHeight w:val="300"/>
        </w:trPr>
        <w:tc>
          <w:tcPr>
            <w:tcW w:w="1785" w:type="dxa"/>
          </w:tcPr>
          <w:p w14:paraId="7F1CD91C" w14:textId="0C60E0ED" w:rsidR="1F28F764" w:rsidRDefault="1F28F764" w:rsidP="1F28F764">
            <w:pPr>
              <w:rPr>
                <w:rFonts w:ascii="Times New Roman" w:eastAsia="Times New Roman" w:hAnsi="Times New Roman" w:cs="Times New Roman"/>
                <w:b/>
                <w:bCs/>
              </w:rPr>
            </w:pPr>
            <w:r w:rsidRPr="1F28F764">
              <w:rPr>
                <w:rFonts w:ascii="Times New Roman" w:eastAsia="Times New Roman" w:hAnsi="Times New Roman" w:cs="Times New Roman"/>
                <w:b/>
                <w:bCs/>
              </w:rPr>
              <w:t>Autores:</w:t>
            </w:r>
          </w:p>
        </w:tc>
        <w:tc>
          <w:tcPr>
            <w:tcW w:w="7230" w:type="dxa"/>
          </w:tcPr>
          <w:p w14:paraId="00A3B17B" w14:textId="543F66E9" w:rsidR="1F28F764" w:rsidRDefault="1F28F764" w:rsidP="1F28F764">
            <w:pPr>
              <w:rPr>
                <w:rFonts w:ascii="Times New Roman" w:eastAsia="Times New Roman" w:hAnsi="Times New Roman" w:cs="Times New Roman"/>
              </w:rPr>
            </w:pPr>
            <w:r w:rsidRPr="0027061B">
              <w:rPr>
                <w:rFonts w:ascii="Times New Roman" w:eastAsia="Times New Roman" w:hAnsi="Times New Roman" w:cs="Times New Roman"/>
                <w:lang w:val="es-EC"/>
              </w:rPr>
              <w:t>Milena Maldonado, Antoni Toapanta, Alexander Guacán</w:t>
            </w:r>
          </w:p>
        </w:tc>
      </w:tr>
      <w:tr w:rsidR="1F28F764" w14:paraId="20A53165" w14:textId="77777777" w:rsidTr="1F28F764">
        <w:trPr>
          <w:trHeight w:val="300"/>
        </w:trPr>
        <w:tc>
          <w:tcPr>
            <w:tcW w:w="1785" w:type="dxa"/>
          </w:tcPr>
          <w:p w14:paraId="07EA827B" w14:textId="7EBFFE68" w:rsidR="1F28F764" w:rsidRDefault="1F28F764" w:rsidP="1F28F764">
            <w:pPr>
              <w:rPr>
                <w:rFonts w:ascii="Times New Roman" w:eastAsia="Times New Roman" w:hAnsi="Times New Roman" w:cs="Times New Roman"/>
                <w:b/>
                <w:bCs/>
              </w:rPr>
            </w:pPr>
            <w:r w:rsidRPr="1F28F764">
              <w:rPr>
                <w:rFonts w:ascii="Times New Roman" w:eastAsia="Times New Roman" w:hAnsi="Times New Roman" w:cs="Times New Roman"/>
                <w:b/>
                <w:bCs/>
              </w:rPr>
              <w:t>Fuentes:</w:t>
            </w:r>
          </w:p>
        </w:tc>
        <w:tc>
          <w:tcPr>
            <w:tcW w:w="7230" w:type="dxa"/>
          </w:tcPr>
          <w:p w14:paraId="6DAC27EB" w14:textId="49356A28" w:rsidR="1F28F764" w:rsidRDefault="1F28F764" w:rsidP="1F28F764">
            <w:pPr>
              <w:rPr>
                <w:rFonts w:ascii="Times New Roman" w:eastAsia="Times New Roman" w:hAnsi="Times New Roman" w:cs="Times New Roman"/>
              </w:rPr>
            </w:pPr>
            <w:r w:rsidRPr="1F28F764">
              <w:rPr>
                <w:rFonts w:ascii="Times New Roman" w:eastAsia="Times New Roman" w:hAnsi="Times New Roman" w:cs="Times New Roman"/>
              </w:rPr>
              <w:t>Patricia Deleg, Jaime Guacán</w:t>
            </w:r>
          </w:p>
        </w:tc>
      </w:tr>
      <w:tr w:rsidR="1F28F764" w14:paraId="742CDA47" w14:textId="77777777" w:rsidTr="1F28F764">
        <w:trPr>
          <w:trHeight w:val="300"/>
        </w:trPr>
        <w:tc>
          <w:tcPr>
            <w:tcW w:w="1785" w:type="dxa"/>
          </w:tcPr>
          <w:p w14:paraId="6DB3A58C" w14:textId="65C04B53" w:rsidR="1F28F764" w:rsidRDefault="1F28F764" w:rsidP="1F28F764">
            <w:pPr>
              <w:rPr>
                <w:rFonts w:ascii="Times New Roman" w:eastAsia="Times New Roman" w:hAnsi="Times New Roman" w:cs="Times New Roman"/>
                <w:b/>
                <w:bCs/>
              </w:rPr>
            </w:pPr>
            <w:r w:rsidRPr="1F28F764">
              <w:rPr>
                <w:rFonts w:ascii="Times New Roman" w:eastAsia="Times New Roman" w:hAnsi="Times New Roman" w:cs="Times New Roman"/>
                <w:b/>
                <w:bCs/>
              </w:rPr>
              <w:t>Descripción:</w:t>
            </w:r>
          </w:p>
        </w:tc>
        <w:tc>
          <w:tcPr>
            <w:tcW w:w="7230" w:type="dxa"/>
          </w:tcPr>
          <w:p w14:paraId="3C4DEED3" w14:textId="5B76C90E" w:rsidR="1F28F764" w:rsidRDefault="1A118B71" w:rsidP="1F28F764">
            <w:pPr>
              <w:rPr>
                <w:rFonts w:ascii="Times New Roman" w:eastAsia="Times New Roman" w:hAnsi="Times New Roman" w:cs="Times New Roman"/>
              </w:rPr>
            </w:pPr>
            <w:r w:rsidRPr="1A118B71">
              <w:rPr>
                <w:rFonts w:ascii="Times New Roman" w:eastAsia="Times New Roman" w:hAnsi="Times New Roman" w:cs="Times New Roman"/>
              </w:rPr>
              <w:t xml:space="preserve">El sistema deberá mostrar </w:t>
            </w:r>
            <w:r w:rsidR="426FDAD3" w:rsidRPr="1A118B71">
              <w:rPr>
                <w:rFonts w:ascii="Times New Roman" w:eastAsia="Times New Roman" w:hAnsi="Times New Roman" w:cs="Times New Roman"/>
              </w:rPr>
              <w:t>toda la información relevandte sobre IDEART y DDH de forma estructurada y llamativa.</w:t>
            </w:r>
          </w:p>
        </w:tc>
      </w:tr>
      <w:tr w:rsidR="1F28F764" w14:paraId="2B076EFA" w14:textId="77777777" w:rsidTr="1F28F764">
        <w:trPr>
          <w:trHeight w:val="300"/>
        </w:trPr>
        <w:tc>
          <w:tcPr>
            <w:tcW w:w="1785" w:type="dxa"/>
          </w:tcPr>
          <w:p w14:paraId="26C29730" w14:textId="6D3FAD14" w:rsidR="1F28F764" w:rsidRDefault="1F28F764" w:rsidP="1F28F764">
            <w:pPr>
              <w:rPr>
                <w:rFonts w:ascii="Times New Roman" w:eastAsia="Times New Roman" w:hAnsi="Times New Roman" w:cs="Times New Roman"/>
                <w:b/>
                <w:bCs/>
              </w:rPr>
            </w:pPr>
            <w:r w:rsidRPr="1F28F764">
              <w:rPr>
                <w:rFonts w:ascii="Times New Roman" w:eastAsia="Times New Roman" w:hAnsi="Times New Roman" w:cs="Times New Roman"/>
                <w:b/>
                <w:bCs/>
              </w:rPr>
              <w:t>Importancia:</w:t>
            </w:r>
          </w:p>
        </w:tc>
        <w:tc>
          <w:tcPr>
            <w:tcW w:w="7230" w:type="dxa"/>
          </w:tcPr>
          <w:p w14:paraId="3BBE63B6" w14:textId="3BFA9877" w:rsidR="1F28F764" w:rsidRDefault="1F28F764" w:rsidP="1F28F764">
            <w:pPr>
              <w:rPr>
                <w:rFonts w:ascii="Times New Roman" w:eastAsia="Times New Roman" w:hAnsi="Times New Roman" w:cs="Times New Roman"/>
              </w:rPr>
            </w:pPr>
            <w:r w:rsidRPr="1F28F764">
              <w:rPr>
                <w:rFonts w:ascii="Times New Roman" w:eastAsia="Times New Roman" w:hAnsi="Times New Roman" w:cs="Times New Roman"/>
              </w:rPr>
              <w:t>Alta</w:t>
            </w:r>
          </w:p>
        </w:tc>
      </w:tr>
      <w:tr w:rsidR="1F28F764" w14:paraId="4A47B66F" w14:textId="77777777" w:rsidTr="1F28F764">
        <w:trPr>
          <w:trHeight w:val="300"/>
        </w:trPr>
        <w:tc>
          <w:tcPr>
            <w:tcW w:w="1785" w:type="dxa"/>
          </w:tcPr>
          <w:p w14:paraId="2321BC1D" w14:textId="4C60D6E3" w:rsidR="1F28F764" w:rsidRDefault="1F28F764" w:rsidP="1F28F764">
            <w:pPr>
              <w:rPr>
                <w:rFonts w:ascii="Times New Roman" w:eastAsia="Times New Roman" w:hAnsi="Times New Roman" w:cs="Times New Roman"/>
                <w:b/>
                <w:bCs/>
              </w:rPr>
            </w:pPr>
            <w:r w:rsidRPr="1F28F764">
              <w:rPr>
                <w:rFonts w:ascii="Times New Roman" w:eastAsia="Times New Roman" w:hAnsi="Times New Roman" w:cs="Times New Roman"/>
                <w:b/>
                <w:bCs/>
              </w:rPr>
              <w:t>Urgencia:</w:t>
            </w:r>
          </w:p>
        </w:tc>
        <w:tc>
          <w:tcPr>
            <w:tcW w:w="7230" w:type="dxa"/>
          </w:tcPr>
          <w:p w14:paraId="09C0927A" w14:textId="17D8E24D" w:rsidR="1F28F764" w:rsidRDefault="1F28F764" w:rsidP="1F28F764">
            <w:pPr>
              <w:rPr>
                <w:rFonts w:ascii="Times New Roman" w:eastAsia="Times New Roman" w:hAnsi="Times New Roman" w:cs="Times New Roman"/>
              </w:rPr>
            </w:pPr>
            <w:r w:rsidRPr="1F28F764">
              <w:rPr>
                <w:rFonts w:ascii="Times New Roman" w:eastAsia="Times New Roman" w:hAnsi="Times New Roman" w:cs="Times New Roman"/>
              </w:rPr>
              <w:t>Alta</w:t>
            </w:r>
          </w:p>
        </w:tc>
      </w:tr>
      <w:tr w:rsidR="1F28F764" w14:paraId="260E301D" w14:textId="77777777" w:rsidTr="1F28F764">
        <w:trPr>
          <w:trHeight w:val="300"/>
        </w:trPr>
        <w:tc>
          <w:tcPr>
            <w:tcW w:w="1785" w:type="dxa"/>
          </w:tcPr>
          <w:p w14:paraId="558DB703" w14:textId="21C435D9" w:rsidR="1F28F764" w:rsidRDefault="1F28F764" w:rsidP="1F28F764">
            <w:pPr>
              <w:rPr>
                <w:rFonts w:ascii="Times New Roman" w:eastAsia="Times New Roman" w:hAnsi="Times New Roman" w:cs="Times New Roman"/>
                <w:b/>
                <w:bCs/>
              </w:rPr>
            </w:pPr>
            <w:r w:rsidRPr="1F28F764">
              <w:rPr>
                <w:rFonts w:ascii="Times New Roman" w:eastAsia="Times New Roman" w:hAnsi="Times New Roman" w:cs="Times New Roman"/>
                <w:b/>
                <w:bCs/>
              </w:rPr>
              <w:t>Estado:</w:t>
            </w:r>
          </w:p>
        </w:tc>
        <w:tc>
          <w:tcPr>
            <w:tcW w:w="7230" w:type="dxa"/>
          </w:tcPr>
          <w:p w14:paraId="719E228E" w14:textId="0A6946D0" w:rsidR="1F28F764" w:rsidRDefault="1F28F764" w:rsidP="1F28F764">
            <w:pPr>
              <w:rPr>
                <w:rFonts w:ascii="Times New Roman" w:eastAsia="Times New Roman" w:hAnsi="Times New Roman" w:cs="Times New Roman"/>
              </w:rPr>
            </w:pPr>
            <w:r w:rsidRPr="1F28F764">
              <w:rPr>
                <w:rFonts w:ascii="Times New Roman" w:eastAsia="Times New Roman" w:hAnsi="Times New Roman" w:cs="Times New Roman"/>
              </w:rPr>
              <w:t>No iniciado</w:t>
            </w:r>
          </w:p>
        </w:tc>
      </w:tr>
      <w:tr w:rsidR="1F28F764" w14:paraId="5BDE830A" w14:textId="77777777" w:rsidTr="1F28F764">
        <w:trPr>
          <w:trHeight w:val="300"/>
        </w:trPr>
        <w:tc>
          <w:tcPr>
            <w:tcW w:w="1785" w:type="dxa"/>
          </w:tcPr>
          <w:p w14:paraId="285C8A3A" w14:textId="70CAB893" w:rsidR="1F28F764" w:rsidRDefault="1F28F764" w:rsidP="1F28F764">
            <w:pPr>
              <w:rPr>
                <w:rFonts w:ascii="Times New Roman" w:eastAsia="Times New Roman" w:hAnsi="Times New Roman" w:cs="Times New Roman"/>
                <w:b/>
                <w:bCs/>
              </w:rPr>
            </w:pPr>
            <w:r w:rsidRPr="1F28F764">
              <w:rPr>
                <w:rFonts w:ascii="Times New Roman" w:eastAsia="Times New Roman" w:hAnsi="Times New Roman" w:cs="Times New Roman"/>
                <w:b/>
                <w:bCs/>
              </w:rPr>
              <w:t>Estabilidad:</w:t>
            </w:r>
          </w:p>
        </w:tc>
        <w:tc>
          <w:tcPr>
            <w:tcW w:w="7230" w:type="dxa"/>
          </w:tcPr>
          <w:p w14:paraId="38737FD6" w14:textId="0D134779" w:rsidR="1F28F764" w:rsidRDefault="1F28F764" w:rsidP="1F28F764">
            <w:pPr>
              <w:rPr>
                <w:rFonts w:ascii="Times New Roman" w:eastAsia="Times New Roman" w:hAnsi="Times New Roman" w:cs="Times New Roman"/>
              </w:rPr>
            </w:pPr>
            <w:r w:rsidRPr="1F28F764">
              <w:rPr>
                <w:rFonts w:ascii="Times New Roman" w:eastAsia="Times New Roman" w:hAnsi="Times New Roman" w:cs="Times New Roman"/>
              </w:rPr>
              <w:t>Media</w:t>
            </w:r>
          </w:p>
        </w:tc>
      </w:tr>
      <w:tr w:rsidR="1F28F764" w14:paraId="3C66AD02" w14:textId="77777777" w:rsidTr="1F28F764">
        <w:trPr>
          <w:trHeight w:val="300"/>
        </w:trPr>
        <w:tc>
          <w:tcPr>
            <w:tcW w:w="1785" w:type="dxa"/>
          </w:tcPr>
          <w:p w14:paraId="55A7CC48" w14:textId="350F217B" w:rsidR="1F28F764" w:rsidRDefault="1F28F764" w:rsidP="1F28F764">
            <w:pPr>
              <w:rPr>
                <w:rFonts w:ascii="Times New Roman" w:eastAsia="Times New Roman" w:hAnsi="Times New Roman" w:cs="Times New Roman"/>
                <w:b/>
                <w:bCs/>
              </w:rPr>
            </w:pPr>
            <w:r w:rsidRPr="1F28F764">
              <w:rPr>
                <w:rFonts w:ascii="Times New Roman" w:eastAsia="Times New Roman" w:hAnsi="Times New Roman" w:cs="Times New Roman"/>
                <w:b/>
                <w:bCs/>
              </w:rPr>
              <w:t>Comentarios:</w:t>
            </w:r>
          </w:p>
        </w:tc>
        <w:tc>
          <w:tcPr>
            <w:tcW w:w="7230" w:type="dxa"/>
          </w:tcPr>
          <w:p w14:paraId="5E452CF9" w14:textId="53A70BC9" w:rsidR="1F28F764" w:rsidRDefault="1F28F764" w:rsidP="1F28F764">
            <w:pPr>
              <w:rPr>
                <w:rFonts w:ascii="Times New Roman" w:eastAsia="Times New Roman" w:hAnsi="Times New Roman" w:cs="Times New Roman"/>
              </w:rPr>
            </w:pPr>
            <w:r w:rsidRPr="1F28F764">
              <w:rPr>
                <w:rFonts w:ascii="Times New Roman" w:eastAsia="Times New Roman" w:hAnsi="Times New Roman" w:cs="Times New Roman"/>
              </w:rPr>
              <w:t>N/A</w:t>
            </w:r>
          </w:p>
        </w:tc>
      </w:tr>
    </w:tbl>
    <w:p w14:paraId="292AA4DB" w14:textId="16F7D83E" w:rsidR="00F7549E" w:rsidRDefault="00F7549E" w:rsidP="00BD4E87">
      <w:pPr>
        <w:pStyle w:val="Caption"/>
        <w:keepNext/>
      </w:pPr>
    </w:p>
    <w:p w14:paraId="6280A0A8" w14:textId="50AD7897" w:rsidR="00BD4E87" w:rsidRDefault="00BD4E87" w:rsidP="00BD4E87">
      <w:pPr>
        <w:pStyle w:val="Caption"/>
        <w:keepNext/>
        <w:jc w:val="center"/>
      </w:pPr>
      <w:bookmarkStart w:id="47" w:name="_Toc168861505"/>
      <w:r>
        <w:t xml:space="preserve">Tabla </w:t>
      </w:r>
      <w:r>
        <w:fldChar w:fldCharType="begin"/>
      </w:r>
      <w:r>
        <w:instrText xml:space="preserve"> SEQ Tabla \* ARABIC </w:instrText>
      </w:r>
      <w:r>
        <w:fldChar w:fldCharType="separate"/>
      </w:r>
      <w:r>
        <w:fldChar w:fldCharType="end"/>
      </w:r>
      <w:r>
        <w:t>. OBJ-002 "Visualizar productos"</w:t>
      </w:r>
      <w:bookmarkEnd w:id="47"/>
    </w:p>
    <w:tbl>
      <w:tblPr>
        <w:tblStyle w:val="TableGrid"/>
        <w:tblW w:w="0" w:type="auto"/>
        <w:tblLayout w:type="fixed"/>
        <w:tblLook w:val="06A0" w:firstRow="1" w:lastRow="0" w:firstColumn="1" w:lastColumn="0" w:noHBand="1" w:noVBand="1"/>
      </w:tblPr>
      <w:tblGrid>
        <w:gridCol w:w="1785"/>
        <w:gridCol w:w="7230"/>
      </w:tblGrid>
      <w:tr w:rsidR="09F71042" w14:paraId="0018CD71" w14:textId="77777777" w:rsidTr="48B46434">
        <w:trPr>
          <w:trHeight w:val="300"/>
        </w:trPr>
        <w:tc>
          <w:tcPr>
            <w:tcW w:w="1785" w:type="dxa"/>
          </w:tcPr>
          <w:p w14:paraId="2EBC8CF9" w14:textId="28AA542C"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OBJ-002</w:t>
            </w:r>
          </w:p>
        </w:tc>
        <w:tc>
          <w:tcPr>
            <w:tcW w:w="7230" w:type="dxa"/>
          </w:tcPr>
          <w:p w14:paraId="10812C93" w14:textId="0F18B01A" w:rsidR="09F71042" w:rsidRDefault="310738AC" w:rsidP="48B46434">
            <w:pPr>
              <w:spacing w:line="279" w:lineRule="auto"/>
              <w:rPr>
                <w:rFonts w:ascii="Times New Roman" w:eastAsia="Times New Roman" w:hAnsi="Times New Roman" w:cs="Times New Roman"/>
              </w:rPr>
            </w:pPr>
            <w:r w:rsidRPr="48B46434">
              <w:rPr>
                <w:rFonts w:ascii="Times New Roman" w:eastAsia="Times New Roman" w:hAnsi="Times New Roman" w:cs="Times New Roman"/>
              </w:rPr>
              <w:t xml:space="preserve">Visualizar </w:t>
            </w:r>
            <w:r w:rsidR="45158DF7" w:rsidRPr="48B46434">
              <w:rPr>
                <w:rFonts w:ascii="Times New Roman" w:eastAsia="Times New Roman" w:hAnsi="Times New Roman" w:cs="Times New Roman"/>
              </w:rPr>
              <w:t>productos que ofrece DDH</w:t>
            </w:r>
          </w:p>
        </w:tc>
      </w:tr>
      <w:tr w:rsidR="09F71042" w14:paraId="2134C37B" w14:textId="77777777" w:rsidTr="48B46434">
        <w:trPr>
          <w:trHeight w:val="300"/>
        </w:trPr>
        <w:tc>
          <w:tcPr>
            <w:tcW w:w="1785" w:type="dxa"/>
          </w:tcPr>
          <w:p w14:paraId="3E04D4EE" w14:textId="0C6DEA8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Versión:</w:t>
            </w:r>
          </w:p>
        </w:tc>
        <w:tc>
          <w:tcPr>
            <w:tcW w:w="7230" w:type="dxa"/>
          </w:tcPr>
          <w:p w14:paraId="644C50CB" w14:textId="65FD17FD" w:rsidR="09F71042" w:rsidRDefault="28161D40" w:rsidP="09F71042">
            <w:pPr>
              <w:rPr>
                <w:rFonts w:ascii="Times New Roman" w:eastAsia="Times New Roman" w:hAnsi="Times New Roman" w:cs="Times New Roman"/>
              </w:rPr>
            </w:pPr>
            <w:r w:rsidRPr="667AB4F3">
              <w:rPr>
                <w:rFonts w:ascii="Times New Roman" w:eastAsia="Times New Roman" w:hAnsi="Times New Roman" w:cs="Times New Roman"/>
              </w:rPr>
              <w:t>2</w:t>
            </w:r>
            <w:r w:rsidR="09F71042" w:rsidRPr="48B46434">
              <w:rPr>
                <w:rFonts w:ascii="Times New Roman" w:eastAsia="Times New Roman" w:hAnsi="Times New Roman" w:cs="Times New Roman"/>
              </w:rPr>
              <w:t>.</w:t>
            </w:r>
            <w:r w:rsidR="62752119" w:rsidRPr="48B46434">
              <w:rPr>
                <w:rFonts w:ascii="Times New Roman" w:eastAsia="Times New Roman" w:hAnsi="Times New Roman" w:cs="Times New Roman"/>
              </w:rPr>
              <w:t>0</w:t>
            </w:r>
            <w:r w:rsidR="09F71042" w:rsidRPr="48B46434">
              <w:rPr>
                <w:rFonts w:ascii="Times New Roman" w:eastAsia="Times New Roman" w:hAnsi="Times New Roman" w:cs="Times New Roman"/>
              </w:rPr>
              <w:t xml:space="preserve"> (</w:t>
            </w:r>
            <w:r w:rsidR="09F71042" w:rsidRPr="328C1A14">
              <w:rPr>
                <w:rFonts w:ascii="Times New Roman" w:eastAsia="Times New Roman" w:hAnsi="Times New Roman" w:cs="Times New Roman"/>
              </w:rPr>
              <w:t>0</w:t>
            </w:r>
            <w:r w:rsidR="50C1FCBE" w:rsidRPr="328C1A14">
              <w:rPr>
                <w:rFonts w:ascii="Times New Roman" w:eastAsia="Times New Roman" w:hAnsi="Times New Roman" w:cs="Times New Roman"/>
              </w:rPr>
              <w:t>9</w:t>
            </w:r>
            <w:r w:rsidR="09F71042" w:rsidRPr="48B46434">
              <w:rPr>
                <w:rFonts w:ascii="Times New Roman" w:eastAsia="Times New Roman" w:hAnsi="Times New Roman" w:cs="Times New Roman"/>
              </w:rPr>
              <w:t>/06/2024)</w:t>
            </w:r>
          </w:p>
        </w:tc>
      </w:tr>
      <w:tr w:rsidR="09F71042" w14:paraId="3DD0A29E" w14:textId="77777777" w:rsidTr="48B46434">
        <w:trPr>
          <w:trHeight w:val="300"/>
        </w:trPr>
        <w:tc>
          <w:tcPr>
            <w:tcW w:w="1785" w:type="dxa"/>
          </w:tcPr>
          <w:p w14:paraId="1661FE90" w14:textId="0C60E0ED"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Autores:</w:t>
            </w:r>
          </w:p>
        </w:tc>
        <w:tc>
          <w:tcPr>
            <w:tcW w:w="7230" w:type="dxa"/>
          </w:tcPr>
          <w:p w14:paraId="335B7463" w14:textId="543F66E9" w:rsidR="09F71042" w:rsidRDefault="09F71042" w:rsidP="09F71042">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09F71042" w14:paraId="1F19CC14" w14:textId="77777777" w:rsidTr="48B46434">
        <w:trPr>
          <w:trHeight w:val="300"/>
        </w:trPr>
        <w:tc>
          <w:tcPr>
            <w:tcW w:w="1785" w:type="dxa"/>
          </w:tcPr>
          <w:p w14:paraId="58A95A8A" w14:textId="7EBFFE68"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Fuentes:</w:t>
            </w:r>
          </w:p>
        </w:tc>
        <w:tc>
          <w:tcPr>
            <w:tcW w:w="7230" w:type="dxa"/>
          </w:tcPr>
          <w:p w14:paraId="294904D2" w14:textId="49356A28" w:rsidR="09F71042" w:rsidRDefault="51988783" w:rsidP="09F71042">
            <w:pPr>
              <w:rPr>
                <w:rFonts w:ascii="Times New Roman" w:eastAsia="Times New Roman" w:hAnsi="Times New Roman" w:cs="Times New Roman"/>
              </w:rPr>
            </w:pPr>
            <w:r w:rsidRPr="51988783">
              <w:rPr>
                <w:rFonts w:ascii="Times New Roman" w:eastAsia="Times New Roman" w:hAnsi="Times New Roman" w:cs="Times New Roman"/>
              </w:rPr>
              <w:t>Patricia Deleg, Jaime Guacán</w:t>
            </w:r>
          </w:p>
        </w:tc>
      </w:tr>
      <w:tr w:rsidR="09F71042" w14:paraId="5EC96199" w14:textId="77777777" w:rsidTr="48B46434">
        <w:trPr>
          <w:trHeight w:val="300"/>
        </w:trPr>
        <w:tc>
          <w:tcPr>
            <w:tcW w:w="1785" w:type="dxa"/>
          </w:tcPr>
          <w:p w14:paraId="59247597" w14:textId="65C04B5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Descripción:</w:t>
            </w:r>
          </w:p>
        </w:tc>
        <w:tc>
          <w:tcPr>
            <w:tcW w:w="7230" w:type="dxa"/>
          </w:tcPr>
          <w:p w14:paraId="4510E701" w14:textId="0F8B9247" w:rsidR="09F71042" w:rsidRDefault="7CC8E8E5" w:rsidP="09F71042">
            <w:pPr>
              <w:rPr>
                <w:rFonts w:ascii="Times New Roman" w:eastAsia="Times New Roman" w:hAnsi="Times New Roman" w:cs="Times New Roman"/>
              </w:rPr>
            </w:pPr>
            <w:r w:rsidRPr="48B46434">
              <w:rPr>
                <w:rFonts w:ascii="Times New Roman" w:eastAsia="Times New Roman" w:hAnsi="Times New Roman" w:cs="Times New Roman"/>
              </w:rPr>
              <w:t>El sistema deberá mostrar</w:t>
            </w:r>
            <w:r w:rsidR="56243D9E" w:rsidRPr="48B46434">
              <w:rPr>
                <w:rFonts w:ascii="Times New Roman" w:eastAsia="Times New Roman" w:hAnsi="Times New Roman" w:cs="Times New Roman"/>
              </w:rPr>
              <w:t xml:space="preserve"> en una sección</w:t>
            </w:r>
            <w:r w:rsidRPr="48B46434">
              <w:rPr>
                <w:rFonts w:ascii="Times New Roman" w:eastAsia="Times New Roman" w:hAnsi="Times New Roman" w:cs="Times New Roman"/>
              </w:rPr>
              <w:t xml:space="preserve"> los diferentes productos ofertados por la </w:t>
            </w:r>
            <w:r w:rsidR="00980774" w:rsidRPr="48B46434">
              <w:rPr>
                <w:rFonts w:ascii="Times New Roman" w:eastAsia="Times New Roman" w:hAnsi="Times New Roman" w:cs="Times New Roman"/>
              </w:rPr>
              <w:t>compañía</w:t>
            </w:r>
            <w:r w:rsidRPr="48B46434">
              <w:rPr>
                <w:rFonts w:ascii="Times New Roman" w:eastAsia="Times New Roman" w:hAnsi="Times New Roman" w:cs="Times New Roman"/>
              </w:rPr>
              <w:t xml:space="preserve"> DDH, clasificándolos para una búsqueda sencilla</w:t>
            </w:r>
            <w:r w:rsidR="17A239E7" w:rsidRPr="48B46434">
              <w:rPr>
                <w:rFonts w:ascii="Times New Roman" w:eastAsia="Times New Roman" w:hAnsi="Times New Roman" w:cs="Times New Roman"/>
              </w:rPr>
              <w:t>, acompañado de una imagen que describa cada uno de estos productos</w:t>
            </w:r>
            <w:r w:rsidR="09F71042" w:rsidRPr="48B46434">
              <w:rPr>
                <w:rFonts w:ascii="Times New Roman" w:eastAsia="Times New Roman" w:hAnsi="Times New Roman" w:cs="Times New Roman"/>
              </w:rPr>
              <w:t>.</w:t>
            </w:r>
          </w:p>
        </w:tc>
      </w:tr>
      <w:tr w:rsidR="09F71042" w14:paraId="0F88AB95" w14:textId="77777777" w:rsidTr="48B46434">
        <w:trPr>
          <w:trHeight w:val="300"/>
        </w:trPr>
        <w:tc>
          <w:tcPr>
            <w:tcW w:w="1785" w:type="dxa"/>
          </w:tcPr>
          <w:p w14:paraId="50C7CDE6" w14:textId="6D3FAD14"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Importancia:</w:t>
            </w:r>
          </w:p>
        </w:tc>
        <w:tc>
          <w:tcPr>
            <w:tcW w:w="7230" w:type="dxa"/>
          </w:tcPr>
          <w:p w14:paraId="5209E3A9" w14:textId="3BFA9877"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68450CCB" w14:textId="77777777" w:rsidTr="48B46434">
        <w:trPr>
          <w:trHeight w:val="300"/>
        </w:trPr>
        <w:tc>
          <w:tcPr>
            <w:tcW w:w="1785" w:type="dxa"/>
          </w:tcPr>
          <w:p w14:paraId="7A5FAD71" w14:textId="4C60D6E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Urgencia:</w:t>
            </w:r>
          </w:p>
        </w:tc>
        <w:tc>
          <w:tcPr>
            <w:tcW w:w="7230" w:type="dxa"/>
          </w:tcPr>
          <w:p w14:paraId="542B37D3" w14:textId="17D8E24D"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31A208EB" w14:textId="77777777" w:rsidTr="48B46434">
        <w:trPr>
          <w:trHeight w:val="300"/>
        </w:trPr>
        <w:tc>
          <w:tcPr>
            <w:tcW w:w="1785" w:type="dxa"/>
          </w:tcPr>
          <w:p w14:paraId="19455A6B" w14:textId="21C435D9"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Estado:</w:t>
            </w:r>
          </w:p>
        </w:tc>
        <w:tc>
          <w:tcPr>
            <w:tcW w:w="7230" w:type="dxa"/>
          </w:tcPr>
          <w:p w14:paraId="3974BD48" w14:textId="0A6946D0" w:rsidR="09F71042" w:rsidRDefault="4AFB02DA" w:rsidP="09F71042">
            <w:pPr>
              <w:rPr>
                <w:rFonts w:ascii="Times New Roman" w:eastAsia="Times New Roman" w:hAnsi="Times New Roman" w:cs="Times New Roman"/>
              </w:rPr>
            </w:pPr>
            <w:r w:rsidRPr="48B46434">
              <w:rPr>
                <w:rFonts w:ascii="Times New Roman" w:eastAsia="Times New Roman" w:hAnsi="Times New Roman" w:cs="Times New Roman"/>
              </w:rPr>
              <w:t>No iniciado</w:t>
            </w:r>
          </w:p>
        </w:tc>
      </w:tr>
      <w:tr w:rsidR="09F71042" w14:paraId="776AF98F" w14:textId="77777777" w:rsidTr="48B46434">
        <w:trPr>
          <w:trHeight w:val="300"/>
        </w:trPr>
        <w:tc>
          <w:tcPr>
            <w:tcW w:w="1785" w:type="dxa"/>
          </w:tcPr>
          <w:p w14:paraId="16143934" w14:textId="70CAB89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Estabilidad:</w:t>
            </w:r>
          </w:p>
        </w:tc>
        <w:tc>
          <w:tcPr>
            <w:tcW w:w="7230" w:type="dxa"/>
          </w:tcPr>
          <w:p w14:paraId="1A70A970" w14:textId="0D134779"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Media</w:t>
            </w:r>
          </w:p>
        </w:tc>
      </w:tr>
      <w:tr w:rsidR="09F71042" w14:paraId="2B7D8928" w14:textId="77777777" w:rsidTr="48B46434">
        <w:trPr>
          <w:trHeight w:val="300"/>
        </w:trPr>
        <w:tc>
          <w:tcPr>
            <w:tcW w:w="1785" w:type="dxa"/>
          </w:tcPr>
          <w:p w14:paraId="6EF143C1" w14:textId="350F217B"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Comentarios:</w:t>
            </w:r>
          </w:p>
        </w:tc>
        <w:tc>
          <w:tcPr>
            <w:tcW w:w="7230" w:type="dxa"/>
          </w:tcPr>
          <w:p w14:paraId="1F2BF7DB" w14:textId="53A70BC9"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N/A</w:t>
            </w:r>
          </w:p>
        </w:tc>
      </w:tr>
    </w:tbl>
    <w:p w14:paraId="376AFD43" w14:textId="0E02FEE6" w:rsidR="09F71042" w:rsidRDefault="09F71042" w:rsidP="09F71042"/>
    <w:p w14:paraId="544375A4" w14:textId="29F8207C" w:rsidR="00BD4E87" w:rsidRDefault="00BD4E87" w:rsidP="00BD4E87">
      <w:pPr>
        <w:pStyle w:val="Caption"/>
        <w:keepNext/>
        <w:jc w:val="center"/>
      </w:pPr>
      <w:bookmarkStart w:id="48" w:name="_Toc168861506"/>
      <w:r>
        <w:t xml:space="preserve">Tabla </w:t>
      </w:r>
      <w:r>
        <w:fldChar w:fldCharType="begin"/>
      </w:r>
      <w:r>
        <w:instrText xml:space="preserve"> SEQ Tabla \* ARABIC </w:instrText>
      </w:r>
      <w:r>
        <w:fldChar w:fldCharType="separate"/>
      </w:r>
      <w:r>
        <w:fldChar w:fldCharType="end"/>
      </w:r>
      <w:r>
        <w:t>. OBJ-003 "Visualizar servicios"</w:t>
      </w:r>
      <w:bookmarkEnd w:id="48"/>
    </w:p>
    <w:tbl>
      <w:tblPr>
        <w:tblStyle w:val="TableGrid"/>
        <w:tblW w:w="0" w:type="auto"/>
        <w:tblLayout w:type="fixed"/>
        <w:tblLook w:val="06A0" w:firstRow="1" w:lastRow="0" w:firstColumn="1" w:lastColumn="0" w:noHBand="1" w:noVBand="1"/>
      </w:tblPr>
      <w:tblGrid>
        <w:gridCol w:w="1785"/>
        <w:gridCol w:w="7230"/>
      </w:tblGrid>
      <w:tr w:rsidR="09F71042" w14:paraId="5456FA14" w14:textId="77777777" w:rsidTr="48B46434">
        <w:trPr>
          <w:trHeight w:val="300"/>
        </w:trPr>
        <w:tc>
          <w:tcPr>
            <w:tcW w:w="1785" w:type="dxa"/>
          </w:tcPr>
          <w:p w14:paraId="47E10B9E" w14:textId="29F8F1D5"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OBJ-003</w:t>
            </w:r>
          </w:p>
        </w:tc>
        <w:tc>
          <w:tcPr>
            <w:tcW w:w="7230" w:type="dxa"/>
          </w:tcPr>
          <w:p w14:paraId="359CC546" w14:textId="351AB492" w:rsidR="09F71042" w:rsidRDefault="6E060CC3" w:rsidP="48B46434">
            <w:pPr>
              <w:spacing w:line="279" w:lineRule="auto"/>
              <w:rPr>
                <w:rFonts w:ascii="Times New Roman" w:eastAsia="Times New Roman" w:hAnsi="Times New Roman" w:cs="Times New Roman"/>
              </w:rPr>
            </w:pPr>
            <w:r w:rsidRPr="48B46434">
              <w:rPr>
                <w:rFonts w:ascii="Times New Roman" w:eastAsia="Times New Roman" w:hAnsi="Times New Roman" w:cs="Times New Roman"/>
              </w:rPr>
              <w:t>Visualizar servicios que ofrece DDH e IDEART</w:t>
            </w:r>
          </w:p>
        </w:tc>
      </w:tr>
      <w:tr w:rsidR="09F71042" w14:paraId="0E371AB7" w14:textId="77777777" w:rsidTr="48B46434">
        <w:trPr>
          <w:trHeight w:val="300"/>
        </w:trPr>
        <w:tc>
          <w:tcPr>
            <w:tcW w:w="1785" w:type="dxa"/>
          </w:tcPr>
          <w:p w14:paraId="7EE965A2" w14:textId="0C6DEA8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Versión:</w:t>
            </w:r>
          </w:p>
        </w:tc>
        <w:tc>
          <w:tcPr>
            <w:tcW w:w="7230" w:type="dxa"/>
          </w:tcPr>
          <w:p w14:paraId="46D6DF5D" w14:textId="22A33242" w:rsidR="09F71042" w:rsidRDefault="70C8AA64" w:rsidP="09F71042">
            <w:pPr>
              <w:rPr>
                <w:rFonts w:ascii="Times New Roman" w:eastAsia="Times New Roman" w:hAnsi="Times New Roman" w:cs="Times New Roman"/>
              </w:rPr>
            </w:pPr>
            <w:r w:rsidRPr="3341A3B3">
              <w:rPr>
                <w:rFonts w:ascii="Times New Roman" w:eastAsia="Times New Roman" w:hAnsi="Times New Roman" w:cs="Times New Roman"/>
              </w:rPr>
              <w:t>2</w:t>
            </w:r>
            <w:r w:rsidR="09F71042" w:rsidRPr="48B46434">
              <w:rPr>
                <w:rFonts w:ascii="Times New Roman" w:eastAsia="Times New Roman" w:hAnsi="Times New Roman" w:cs="Times New Roman"/>
              </w:rPr>
              <w:t>.</w:t>
            </w:r>
            <w:r w:rsidR="1CE4F48C" w:rsidRPr="48B46434">
              <w:rPr>
                <w:rFonts w:ascii="Times New Roman" w:eastAsia="Times New Roman" w:hAnsi="Times New Roman" w:cs="Times New Roman"/>
              </w:rPr>
              <w:t>0</w:t>
            </w:r>
            <w:r w:rsidR="09F71042" w:rsidRPr="48B46434">
              <w:rPr>
                <w:rFonts w:ascii="Times New Roman" w:eastAsia="Times New Roman" w:hAnsi="Times New Roman" w:cs="Times New Roman"/>
              </w:rPr>
              <w:t xml:space="preserve"> (</w:t>
            </w:r>
            <w:r w:rsidRPr="3341A3B3">
              <w:rPr>
                <w:rFonts w:ascii="Times New Roman" w:eastAsia="Times New Roman" w:hAnsi="Times New Roman" w:cs="Times New Roman"/>
              </w:rPr>
              <w:t>09</w:t>
            </w:r>
            <w:r w:rsidR="09F71042" w:rsidRPr="48B46434">
              <w:rPr>
                <w:rFonts w:ascii="Times New Roman" w:eastAsia="Times New Roman" w:hAnsi="Times New Roman" w:cs="Times New Roman"/>
              </w:rPr>
              <w:t>/06/2024)</w:t>
            </w:r>
          </w:p>
        </w:tc>
      </w:tr>
      <w:tr w:rsidR="09F71042" w14:paraId="5669149C" w14:textId="77777777" w:rsidTr="48B46434">
        <w:trPr>
          <w:trHeight w:val="300"/>
        </w:trPr>
        <w:tc>
          <w:tcPr>
            <w:tcW w:w="1785" w:type="dxa"/>
          </w:tcPr>
          <w:p w14:paraId="7C0FDEA3" w14:textId="0C60E0ED"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Autores:</w:t>
            </w:r>
          </w:p>
        </w:tc>
        <w:tc>
          <w:tcPr>
            <w:tcW w:w="7230" w:type="dxa"/>
          </w:tcPr>
          <w:p w14:paraId="2F62159A" w14:textId="543F66E9" w:rsidR="09F71042" w:rsidRDefault="09F71042" w:rsidP="09F71042">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09F71042" w14:paraId="28DC64F4" w14:textId="77777777" w:rsidTr="48B46434">
        <w:trPr>
          <w:trHeight w:val="300"/>
        </w:trPr>
        <w:tc>
          <w:tcPr>
            <w:tcW w:w="1785" w:type="dxa"/>
          </w:tcPr>
          <w:p w14:paraId="069A7BAC" w14:textId="7EBFFE68"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Fuentes:</w:t>
            </w:r>
          </w:p>
        </w:tc>
        <w:tc>
          <w:tcPr>
            <w:tcW w:w="7230" w:type="dxa"/>
          </w:tcPr>
          <w:p w14:paraId="73993F54" w14:textId="69AB18FB" w:rsidR="09F71042" w:rsidRDefault="51988783" w:rsidP="09F71042">
            <w:pPr>
              <w:rPr>
                <w:rFonts w:ascii="Times New Roman" w:eastAsia="Times New Roman" w:hAnsi="Times New Roman" w:cs="Times New Roman"/>
              </w:rPr>
            </w:pPr>
            <w:r w:rsidRPr="51988783">
              <w:rPr>
                <w:rFonts w:ascii="Times New Roman" w:eastAsia="Times New Roman" w:hAnsi="Times New Roman" w:cs="Times New Roman"/>
              </w:rPr>
              <w:t>Patricia Deleg, Jaime Guacán</w:t>
            </w:r>
          </w:p>
        </w:tc>
      </w:tr>
      <w:tr w:rsidR="09F71042" w14:paraId="6E7B5B0D" w14:textId="77777777" w:rsidTr="48B46434">
        <w:trPr>
          <w:trHeight w:val="300"/>
        </w:trPr>
        <w:tc>
          <w:tcPr>
            <w:tcW w:w="1785" w:type="dxa"/>
          </w:tcPr>
          <w:p w14:paraId="26525C58" w14:textId="65C04B5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Descripción:</w:t>
            </w:r>
          </w:p>
        </w:tc>
        <w:tc>
          <w:tcPr>
            <w:tcW w:w="7230" w:type="dxa"/>
          </w:tcPr>
          <w:p w14:paraId="6B19C687" w14:textId="09B048E2" w:rsidR="09F71042" w:rsidRDefault="0D45BD11" w:rsidP="09F71042">
            <w:pPr>
              <w:rPr>
                <w:rFonts w:ascii="Times New Roman" w:eastAsia="Times New Roman" w:hAnsi="Times New Roman" w:cs="Times New Roman"/>
              </w:rPr>
            </w:pPr>
            <w:r w:rsidRPr="48B46434">
              <w:rPr>
                <w:rFonts w:ascii="Times New Roman" w:eastAsia="Times New Roman" w:hAnsi="Times New Roman" w:cs="Times New Roman"/>
              </w:rPr>
              <w:t xml:space="preserve">El sistema deberá mostrar una sección </w:t>
            </w:r>
            <w:r w:rsidR="61443913" w:rsidRPr="48B46434">
              <w:rPr>
                <w:rFonts w:ascii="Times New Roman" w:eastAsia="Times New Roman" w:hAnsi="Times New Roman" w:cs="Times New Roman"/>
              </w:rPr>
              <w:t>con los servicios que ofrece</w:t>
            </w:r>
            <w:r w:rsidR="3933ED82" w:rsidRPr="48B46434">
              <w:rPr>
                <w:rFonts w:ascii="Times New Roman" w:eastAsia="Times New Roman" w:hAnsi="Times New Roman" w:cs="Times New Roman"/>
              </w:rPr>
              <w:t xml:space="preserve"> IDEART y DDH mediante </w:t>
            </w:r>
            <w:r w:rsidR="3DE1E689" w:rsidRPr="48B46434">
              <w:rPr>
                <w:rFonts w:ascii="Times New Roman" w:eastAsia="Times New Roman" w:hAnsi="Times New Roman" w:cs="Times New Roman"/>
              </w:rPr>
              <w:t>una d</w:t>
            </w:r>
            <w:r w:rsidR="3933ED82" w:rsidRPr="48B46434">
              <w:rPr>
                <w:rFonts w:ascii="Times New Roman" w:eastAsia="Times New Roman" w:hAnsi="Times New Roman" w:cs="Times New Roman"/>
              </w:rPr>
              <w:t>es</w:t>
            </w:r>
            <w:r w:rsidR="3DE1E689" w:rsidRPr="48B46434">
              <w:rPr>
                <w:rFonts w:ascii="Times New Roman" w:eastAsia="Times New Roman" w:hAnsi="Times New Roman" w:cs="Times New Roman"/>
              </w:rPr>
              <w:t>cripción que indique brevemente en lo que consiste cada servicio</w:t>
            </w:r>
            <w:r w:rsidRPr="48B46434">
              <w:rPr>
                <w:rFonts w:ascii="Times New Roman" w:eastAsia="Times New Roman" w:hAnsi="Times New Roman" w:cs="Times New Roman"/>
              </w:rPr>
              <w:t>.</w:t>
            </w:r>
          </w:p>
        </w:tc>
      </w:tr>
      <w:tr w:rsidR="09F71042" w14:paraId="46FE98D4" w14:textId="77777777" w:rsidTr="48B46434">
        <w:trPr>
          <w:trHeight w:val="300"/>
        </w:trPr>
        <w:tc>
          <w:tcPr>
            <w:tcW w:w="1785" w:type="dxa"/>
          </w:tcPr>
          <w:p w14:paraId="1062683D" w14:textId="6D3FAD14"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Importancia:</w:t>
            </w:r>
          </w:p>
        </w:tc>
        <w:tc>
          <w:tcPr>
            <w:tcW w:w="7230" w:type="dxa"/>
          </w:tcPr>
          <w:p w14:paraId="5012B914" w14:textId="3BFA9877"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54AA7824" w14:textId="77777777" w:rsidTr="48B46434">
        <w:trPr>
          <w:trHeight w:val="300"/>
        </w:trPr>
        <w:tc>
          <w:tcPr>
            <w:tcW w:w="1785" w:type="dxa"/>
          </w:tcPr>
          <w:p w14:paraId="26C9B051" w14:textId="4C60D6E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Urgencia:</w:t>
            </w:r>
          </w:p>
        </w:tc>
        <w:tc>
          <w:tcPr>
            <w:tcW w:w="7230" w:type="dxa"/>
          </w:tcPr>
          <w:p w14:paraId="335ED041" w14:textId="17D8E24D"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7B923C97" w14:textId="77777777" w:rsidTr="48B46434">
        <w:trPr>
          <w:trHeight w:val="300"/>
        </w:trPr>
        <w:tc>
          <w:tcPr>
            <w:tcW w:w="1785" w:type="dxa"/>
          </w:tcPr>
          <w:p w14:paraId="11A9F81D" w14:textId="21C435D9"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Estado:</w:t>
            </w:r>
          </w:p>
        </w:tc>
        <w:tc>
          <w:tcPr>
            <w:tcW w:w="7230" w:type="dxa"/>
          </w:tcPr>
          <w:p w14:paraId="32500453" w14:textId="414D658A" w:rsidR="09F71042" w:rsidRDefault="2D806224" w:rsidP="48B46434">
            <w:pPr>
              <w:spacing w:line="279" w:lineRule="auto"/>
            </w:pPr>
            <w:r w:rsidRPr="48B46434">
              <w:rPr>
                <w:rFonts w:ascii="Times New Roman" w:eastAsia="Times New Roman" w:hAnsi="Times New Roman" w:cs="Times New Roman"/>
              </w:rPr>
              <w:t>No iniciado</w:t>
            </w:r>
          </w:p>
        </w:tc>
      </w:tr>
      <w:tr w:rsidR="09F71042" w14:paraId="45FFEC2C" w14:textId="77777777" w:rsidTr="48B46434">
        <w:trPr>
          <w:trHeight w:val="300"/>
        </w:trPr>
        <w:tc>
          <w:tcPr>
            <w:tcW w:w="1785" w:type="dxa"/>
          </w:tcPr>
          <w:p w14:paraId="691D21B5" w14:textId="70CAB89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Estabilidad:</w:t>
            </w:r>
          </w:p>
        </w:tc>
        <w:tc>
          <w:tcPr>
            <w:tcW w:w="7230" w:type="dxa"/>
          </w:tcPr>
          <w:p w14:paraId="34B41736" w14:textId="0D134779"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Media</w:t>
            </w:r>
          </w:p>
        </w:tc>
      </w:tr>
      <w:tr w:rsidR="09F71042" w14:paraId="2BED87D8" w14:textId="77777777" w:rsidTr="48B46434">
        <w:trPr>
          <w:trHeight w:val="300"/>
        </w:trPr>
        <w:tc>
          <w:tcPr>
            <w:tcW w:w="1785" w:type="dxa"/>
          </w:tcPr>
          <w:p w14:paraId="69359D37" w14:textId="350F217B"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Comentarios:</w:t>
            </w:r>
          </w:p>
        </w:tc>
        <w:tc>
          <w:tcPr>
            <w:tcW w:w="7230" w:type="dxa"/>
          </w:tcPr>
          <w:p w14:paraId="46B727E7" w14:textId="53A70BC9"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N/A</w:t>
            </w:r>
          </w:p>
        </w:tc>
      </w:tr>
    </w:tbl>
    <w:p w14:paraId="57A62982" w14:textId="61C7DD9A" w:rsidR="09F71042" w:rsidRDefault="09F71042" w:rsidP="09F71042"/>
    <w:p w14:paraId="009BD501" w14:textId="2F02FC01" w:rsidR="00BD4E87" w:rsidRDefault="00BD4E87" w:rsidP="00BD4E87">
      <w:pPr>
        <w:pStyle w:val="Caption"/>
        <w:keepNext/>
        <w:jc w:val="center"/>
      </w:pPr>
      <w:bookmarkStart w:id="49" w:name="_Toc168861507"/>
      <w:r>
        <w:t xml:space="preserve">Tabla </w:t>
      </w:r>
      <w:r>
        <w:fldChar w:fldCharType="begin"/>
      </w:r>
      <w:r>
        <w:instrText xml:space="preserve"> SEQ Tabla \* ARABIC </w:instrText>
      </w:r>
      <w:r>
        <w:fldChar w:fldCharType="separate"/>
      </w:r>
      <w:r>
        <w:fldChar w:fldCharType="end"/>
      </w:r>
      <w:r>
        <w:t>. OBJ-004 "Mostrar proyectos"</w:t>
      </w:r>
      <w:bookmarkEnd w:id="49"/>
    </w:p>
    <w:tbl>
      <w:tblPr>
        <w:tblStyle w:val="TableGrid"/>
        <w:tblW w:w="0" w:type="auto"/>
        <w:tblLayout w:type="fixed"/>
        <w:tblLook w:val="06A0" w:firstRow="1" w:lastRow="0" w:firstColumn="1" w:lastColumn="0" w:noHBand="1" w:noVBand="1"/>
      </w:tblPr>
      <w:tblGrid>
        <w:gridCol w:w="1785"/>
        <w:gridCol w:w="7230"/>
      </w:tblGrid>
      <w:tr w:rsidR="09F71042" w14:paraId="34DE24E8" w14:textId="77777777" w:rsidTr="48B46434">
        <w:trPr>
          <w:trHeight w:val="300"/>
        </w:trPr>
        <w:tc>
          <w:tcPr>
            <w:tcW w:w="1785" w:type="dxa"/>
          </w:tcPr>
          <w:p w14:paraId="67D0494D" w14:textId="3B6BFFDE"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OBJ-004</w:t>
            </w:r>
          </w:p>
        </w:tc>
        <w:tc>
          <w:tcPr>
            <w:tcW w:w="7230" w:type="dxa"/>
          </w:tcPr>
          <w:p w14:paraId="6F15743D" w14:textId="39B424D2" w:rsidR="09F71042" w:rsidRDefault="172290F1" w:rsidP="48B46434">
            <w:pPr>
              <w:spacing w:line="279" w:lineRule="auto"/>
              <w:rPr>
                <w:rFonts w:ascii="Times New Roman" w:eastAsia="Times New Roman" w:hAnsi="Times New Roman" w:cs="Times New Roman"/>
              </w:rPr>
            </w:pPr>
            <w:r w:rsidRPr="48B46434">
              <w:rPr>
                <w:rFonts w:ascii="Times New Roman" w:eastAsia="Times New Roman" w:hAnsi="Times New Roman" w:cs="Times New Roman"/>
              </w:rPr>
              <w:t xml:space="preserve">Mostrar </w:t>
            </w:r>
            <w:r w:rsidR="17103AA9" w:rsidRPr="430463D1">
              <w:rPr>
                <w:rFonts w:ascii="Times New Roman" w:eastAsia="Times New Roman" w:hAnsi="Times New Roman" w:cs="Times New Roman"/>
              </w:rPr>
              <w:t>proyectos</w:t>
            </w:r>
            <w:r w:rsidRPr="48B46434">
              <w:rPr>
                <w:rFonts w:ascii="Times New Roman" w:eastAsia="Times New Roman" w:hAnsi="Times New Roman" w:cs="Times New Roman"/>
              </w:rPr>
              <w:t xml:space="preserve"> realizados en conjunto por IDEART y DDH</w:t>
            </w:r>
          </w:p>
        </w:tc>
      </w:tr>
      <w:tr w:rsidR="09F71042" w14:paraId="65AE5DBD" w14:textId="77777777" w:rsidTr="48B46434">
        <w:trPr>
          <w:trHeight w:val="300"/>
        </w:trPr>
        <w:tc>
          <w:tcPr>
            <w:tcW w:w="1785" w:type="dxa"/>
          </w:tcPr>
          <w:p w14:paraId="390CF44C" w14:textId="0C6DEA8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Versión:</w:t>
            </w:r>
          </w:p>
        </w:tc>
        <w:tc>
          <w:tcPr>
            <w:tcW w:w="7230" w:type="dxa"/>
          </w:tcPr>
          <w:p w14:paraId="3B058DB2" w14:textId="68915000" w:rsidR="09F71042" w:rsidRDefault="60A863A4" w:rsidP="09F71042">
            <w:pPr>
              <w:rPr>
                <w:rFonts w:ascii="Times New Roman" w:eastAsia="Times New Roman" w:hAnsi="Times New Roman" w:cs="Times New Roman"/>
              </w:rPr>
            </w:pPr>
            <w:r w:rsidRPr="1C464EE0">
              <w:rPr>
                <w:rFonts w:ascii="Times New Roman" w:eastAsia="Times New Roman" w:hAnsi="Times New Roman" w:cs="Times New Roman"/>
              </w:rPr>
              <w:t>2</w:t>
            </w:r>
            <w:r w:rsidR="09F71042" w:rsidRPr="48B46434">
              <w:rPr>
                <w:rFonts w:ascii="Times New Roman" w:eastAsia="Times New Roman" w:hAnsi="Times New Roman" w:cs="Times New Roman"/>
              </w:rPr>
              <w:t>.</w:t>
            </w:r>
            <w:r w:rsidR="035B941F" w:rsidRPr="48B46434">
              <w:rPr>
                <w:rFonts w:ascii="Times New Roman" w:eastAsia="Times New Roman" w:hAnsi="Times New Roman" w:cs="Times New Roman"/>
              </w:rPr>
              <w:t>0</w:t>
            </w:r>
            <w:r w:rsidR="09F71042" w:rsidRPr="48B46434">
              <w:rPr>
                <w:rFonts w:ascii="Times New Roman" w:eastAsia="Times New Roman" w:hAnsi="Times New Roman" w:cs="Times New Roman"/>
              </w:rPr>
              <w:t xml:space="preserve"> (</w:t>
            </w:r>
            <w:r w:rsidR="3EECB447" w:rsidRPr="6872DE38">
              <w:rPr>
                <w:rFonts w:ascii="Times New Roman" w:eastAsia="Times New Roman" w:hAnsi="Times New Roman" w:cs="Times New Roman"/>
              </w:rPr>
              <w:t>09</w:t>
            </w:r>
            <w:r w:rsidR="09F71042" w:rsidRPr="48B46434">
              <w:rPr>
                <w:rFonts w:ascii="Times New Roman" w:eastAsia="Times New Roman" w:hAnsi="Times New Roman" w:cs="Times New Roman"/>
              </w:rPr>
              <w:t>/06/2024)</w:t>
            </w:r>
          </w:p>
        </w:tc>
      </w:tr>
      <w:tr w:rsidR="09F71042" w14:paraId="7A79AEA4" w14:textId="77777777" w:rsidTr="48B46434">
        <w:trPr>
          <w:trHeight w:val="300"/>
        </w:trPr>
        <w:tc>
          <w:tcPr>
            <w:tcW w:w="1785" w:type="dxa"/>
          </w:tcPr>
          <w:p w14:paraId="38F8753E" w14:textId="0C60E0ED"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Autores:</w:t>
            </w:r>
          </w:p>
        </w:tc>
        <w:tc>
          <w:tcPr>
            <w:tcW w:w="7230" w:type="dxa"/>
          </w:tcPr>
          <w:p w14:paraId="40960714" w14:textId="543F66E9" w:rsidR="09F71042" w:rsidRDefault="09F71042" w:rsidP="09F71042">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09F71042" w14:paraId="1EDDA90B" w14:textId="77777777" w:rsidTr="48B46434">
        <w:trPr>
          <w:trHeight w:val="300"/>
        </w:trPr>
        <w:tc>
          <w:tcPr>
            <w:tcW w:w="1785" w:type="dxa"/>
          </w:tcPr>
          <w:p w14:paraId="74A12A5E" w14:textId="7EBFFE68"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Fuentes:</w:t>
            </w:r>
          </w:p>
        </w:tc>
        <w:tc>
          <w:tcPr>
            <w:tcW w:w="7230" w:type="dxa"/>
          </w:tcPr>
          <w:p w14:paraId="205118B7" w14:textId="19810ACF" w:rsidR="09F71042" w:rsidRDefault="51988783" w:rsidP="09F71042">
            <w:pPr>
              <w:rPr>
                <w:rFonts w:ascii="Times New Roman" w:eastAsia="Times New Roman" w:hAnsi="Times New Roman" w:cs="Times New Roman"/>
              </w:rPr>
            </w:pPr>
            <w:r w:rsidRPr="51988783">
              <w:rPr>
                <w:rFonts w:ascii="Times New Roman" w:eastAsia="Times New Roman" w:hAnsi="Times New Roman" w:cs="Times New Roman"/>
              </w:rPr>
              <w:t>Patricia Deleg, Jaime Guacán</w:t>
            </w:r>
          </w:p>
        </w:tc>
      </w:tr>
      <w:tr w:rsidR="09F71042" w14:paraId="623D9752" w14:textId="77777777" w:rsidTr="48B46434">
        <w:trPr>
          <w:trHeight w:val="300"/>
        </w:trPr>
        <w:tc>
          <w:tcPr>
            <w:tcW w:w="1785" w:type="dxa"/>
          </w:tcPr>
          <w:p w14:paraId="0CDCCF8F" w14:textId="65C04B5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Descripción:</w:t>
            </w:r>
          </w:p>
        </w:tc>
        <w:tc>
          <w:tcPr>
            <w:tcW w:w="7230" w:type="dxa"/>
          </w:tcPr>
          <w:p w14:paraId="12D98A79" w14:textId="2C07DA3A" w:rsidR="09F71042" w:rsidRDefault="70858795" w:rsidP="48B46434">
            <w:pPr>
              <w:spacing w:line="279" w:lineRule="auto"/>
              <w:rPr>
                <w:rFonts w:ascii="Times New Roman" w:eastAsia="Times New Roman" w:hAnsi="Times New Roman" w:cs="Times New Roman"/>
              </w:rPr>
            </w:pPr>
            <w:r w:rsidRPr="48B46434">
              <w:rPr>
                <w:rFonts w:ascii="Times New Roman" w:eastAsia="Times New Roman" w:hAnsi="Times New Roman" w:cs="Times New Roman"/>
              </w:rPr>
              <w:t xml:space="preserve">El sistema deberá presentar los proyectos más relevantes trabajados conjuntamente entre IDEART y DDH, </w:t>
            </w:r>
            <w:r w:rsidR="7DF0E10E" w:rsidRPr="48B46434">
              <w:rPr>
                <w:rFonts w:ascii="Times New Roman" w:eastAsia="Times New Roman" w:hAnsi="Times New Roman" w:cs="Times New Roman"/>
              </w:rPr>
              <w:t>detallando mediante imagenes el proceso y resultado de dichos proyectos</w:t>
            </w:r>
          </w:p>
        </w:tc>
      </w:tr>
      <w:tr w:rsidR="09F71042" w14:paraId="5005056E" w14:textId="77777777" w:rsidTr="48B46434">
        <w:trPr>
          <w:trHeight w:val="300"/>
        </w:trPr>
        <w:tc>
          <w:tcPr>
            <w:tcW w:w="1785" w:type="dxa"/>
          </w:tcPr>
          <w:p w14:paraId="30ECE7AD" w14:textId="6D3FAD14"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Importancia:</w:t>
            </w:r>
          </w:p>
        </w:tc>
        <w:tc>
          <w:tcPr>
            <w:tcW w:w="7230" w:type="dxa"/>
          </w:tcPr>
          <w:p w14:paraId="3E681A62" w14:textId="3BFA9877"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720225A2" w14:textId="77777777" w:rsidTr="48B46434">
        <w:trPr>
          <w:trHeight w:val="300"/>
        </w:trPr>
        <w:tc>
          <w:tcPr>
            <w:tcW w:w="1785" w:type="dxa"/>
          </w:tcPr>
          <w:p w14:paraId="0B860E38" w14:textId="4C60D6E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Urgencia:</w:t>
            </w:r>
          </w:p>
        </w:tc>
        <w:tc>
          <w:tcPr>
            <w:tcW w:w="7230" w:type="dxa"/>
          </w:tcPr>
          <w:p w14:paraId="39716B77" w14:textId="17D8E24D"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654896D1" w14:textId="77777777" w:rsidTr="48B46434">
        <w:trPr>
          <w:trHeight w:val="300"/>
        </w:trPr>
        <w:tc>
          <w:tcPr>
            <w:tcW w:w="1785" w:type="dxa"/>
          </w:tcPr>
          <w:p w14:paraId="2662C0E4" w14:textId="21C435D9"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Estado:</w:t>
            </w:r>
          </w:p>
        </w:tc>
        <w:tc>
          <w:tcPr>
            <w:tcW w:w="7230" w:type="dxa"/>
          </w:tcPr>
          <w:p w14:paraId="0A6EFD05" w14:textId="51F34076" w:rsidR="09F71042" w:rsidRDefault="5E368436" w:rsidP="48B46434">
            <w:pPr>
              <w:spacing w:line="279" w:lineRule="auto"/>
            </w:pPr>
            <w:r w:rsidRPr="48B46434">
              <w:rPr>
                <w:rFonts w:ascii="Times New Roman" w:eastAsia="Times New Roman" w:hAnsi="Times New Roman" w:cs="Times New Roman"/>
              </w:rPr>
              <w:t>No iniciado</w:t>
            </w:r>
          </w:p>
        </w:tc>
      </w:tr>
      <w:tr w:rsidR="09F71042" w14:paraId="7F9A39D5" w14:textId="77777777" w:rsidTr="48B46434">
        <w:trPr>
          <w:trHeight w:val="300"/>
        </w:trPr>
        <w:tc>
          <w:tcPr>
            <w:tcW w:w="1785" w:type="dxa"/>
          </w:tcPr>
          <w:p w14:paraId="05E09E7F" w14:textId="70CAB89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Estabilidad:</w:t>
            </w:r>
          </w:p>
        </w:tc>
        <w:tc>
          <w:tcPr>
            <w:tcW w:w="7230" w:type="dxa"/>
          </w:tcPr>
          <w:p w14:paraId="283FF135" w14:textId="0D134779"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Media</w:t>
            </w:r>
          </w:p>
        </w:tc>
      </w:tr>
      <w:tr w:rsidR="09F71042" w14:paraId="638CC0DF" w14:textId="77777777" w:rsidTr="48B46434">
        <w:trPr>
          <w:trHeight w:val="300"/>
        </w:trPr>
        <w:tc>
          <w:tcPr>
            <w:tcW w:w="1785" w:type="dxa"/>
          </w:tcPr>
          <w:p w14:paraId="6854A5D2" w14:textId="350F217B"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Comentarios:</w:t>
            </w:r>
          </w:p>
        </w:tc>
        <w:tc>
          <w:tcPr>
            <w:tcW w:w="7230" w:type="dxa"/>
          </w:tcPr>
          <w:p w14:paraId="63A96C09" w14:textId="53A70BC9"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N/A</w:t>
            </w:r>
          </w:p>
        </w:tc>
      </w:tr>
    </w:tbl>
    <w:p w14:paraId="7E1C0D52" w14:textId="392F32BA" w:rsidR="09F71042" w:rsidRDefault="09F71042" w:rsidP="09F71042"/>
    <w:p w14:paraId="1B8A88CF" w14:textId="208A8CBB" w:rsidR="00832189" w:rsidRDefault="00832189" w:rsidP="00832189">
      <w:pPr>
        <w:pStyle w:val="Caption"/>
        <w:keepNext/>
        <w:jc w:val="center"/>
      </w:pPr>
      <w:bookmarkStart w:id="50" w:name="_Toc168861508"/>
      <w:r>
        <w:t xml:space="preserve">Tabla </w:t>
      </w:r>
      <w:r>
        <w:fldChar w:fldCharType="begin"/>
      </w:r>
      <w:r>
        <w:instrText xml:space="preserve"> SEQ Tabla \* ARABIC </w:instrText>
      </w:r>
      <w:r>
        <w:fldChar w:fldCharType="separate"/>
      </w:r>
      <w:r>
        <w:fldChar w:fldCharType="end"/>
      </w:r>
      <w:r>
        <w:t>. OBJ-005 "Optimizar imágenes"</w:t>
      </w:r>
      <w:bookmarkEnd w:id="50"/>
    </w:p>
    <w:tbl>
      <w:tblPr>
        <w:tblStyle w:val="TableGrid"/>
        <w:tblW w:w="0" w:type="auto"/>
        <w:tblLook w:val="06A0" w:firstRow="1" w:lastRow="0" w:firstColumn="1" w:lastColumn="0" w:noHBand="1" w:noVBand="1"/>
      </w:tblPr>
      <w:tblGrid>
        <w:gridCol w:w="1785"/>
        <w:gridCol w:w="7230"/>
      </w:tblGrid>
      <w:tr w:rsidR="48B46434" w14:paraId="55DCD71C" w14:textId="77777777" w:rsidTr="48B46434">
        <w:trPr>
          <w:trHeight w:val="300"/>
        </w:trPr>
        <w:tc>
          <w:tcPr>
            <w:tcW w:w="1785" w:type="dxa"/>
          </w:tcPr>
          <w:p w14:paraId="0E6F4B74" w14:textId="30BDEEE8"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OBJ-00</w:t>
            </w:r>
            <w:r w:rsidR="2B90AB88" w:rsidRPr="48B46434">
              <w:rPr>
                <w:rFonts w:ascii="Times New Roman" w:eastAsia="Times New Roman" w:hAnsi="Times New Roman" w:cs="Times New Roman"/>
                <w:b/>
                <w:bCs/>
              </w:rPr>
              <w:t>5</w:t>
            </w:r>
          </w:p>
        </w:tc>
        <w:tc>
          <w:tcPr>
            <w:tcW w:w="7230" w:type="dxa"/>
          </w:tcPr>
          <w:p w14:paraId="13EBDF46" w14:textId="48741D89" w:rsidR="257705BC" w:rsidRDefault="257705BC" w:rsidP="48B46434">
            <w:pPr>
              <w:spacing w:line="279" w:lineRule="auto"/>
              <w:rPr>
                <w:rFonts w:ascii="Times New Roman" w:eastAsia="Times New Roman" w:hAnsi="Times New Roman" w:cs="Times New Roman"/>
              </w:rPr>
            </w:pPr>
            <w:r w:rsidRPr="48B46434">
              <w:rPr>
                <w:rFonts w:ascii="Times New Roman" w:eastAsia="Times New Roman" w:hAnsi="Times New Roman" w:cs="Times New Roman"/>
              </w:rPr>
              <w:t xml:space="preserve">Optimizar el uso de </w:t>
            </w:r>
            <w:r w:rsidR="274DE27A" w:rsidRPr="48B46434">
              <w:rPr>
                <w:rFonts w:ascii="Times New Roman" w:eastAsia="Times New Roman" w:hAnsi="Times New Roman" w:cs="Times New Roman"/>
              </w:rPr>
              <w:t>imágenes</w:t>
            </w:r>
          </w:p>
        </w:tc>
      </w:tr>
      <w:tr w:rsidR="48B46434" w14:paraId="13EA7C36" w14:textId="77777777" w:rsidTr="48B46434">
        <w:trPr>
          <w:trHeight w:val="300"/>
        </w:trPr>
        <w:tc>
          <w:tcPr>
            <w:tcW w:w="1785" w:type="dxa"/>
          </w:tcPr>
          <w:p w14:paraId="430988CE" w14:textId="0C6DEA83"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Versión:</w:t>
            </w:r>
          </w:p>
        </w:tc>
        <w:tc>
          <w:tcPr>
            <w:tcW w:w="7230" w:type="dxa"/>
          </w:tcPr>
          <w:p w14:paraId="61249513" w14:textId="24D57B20" w:rsidR="48B46434" w:rsidRDefault="016A4B17" w:rsidP="48B46434">
            <w:pPr>
              <w:rPr>
                <w:rFonts w:ascii="Times New Roman" w:eastAsia="Times New Roman" w:hAnsi="Times New Roman" w:cs="Times New Roman"/>
              </w:rPr>
            </w:pPr>
            <w:r w:rsidRPr="1C464EE0">
              <w:rPr>
                <w:rFonts w:ascii="Times New Roman" w:eastAsia="Times New Roman" w:hAnsi="Times New Roman" w:cs="Times New Roman"/>
              </w:rPr>
              <w:t>2</w:t>
            </w:r>
            <w:r w:rsidR="48B46434" w:rsidRPr="48B46434">
              <w:rPr>
                <w:rFonts w:ascii="Times New Roman" w:eastAsia="Times New Roman" w:hAnsi="Times New Roman" w:cs="Times New Roman"/>
              </w:rPr>
              <w:t>.0 (</w:t>
            </w:r>
            <w:r w:rsidR="00C8D2F1" w:rsidRPr="634B338D">
              <w:rPr>
                <w:rFonts w:ascii="Times New Roman" w:eastAsia="Times New Roman" w:hAnsi="Times New Roman" w:cs="Times New Roman"/>
              </w:rPr>
              <w:t>09</w:t>
            </w:r>
            <w:r w:rsidR="48B46434" w:rsidRPr="48B46434">
              <w:rPr>
                <w:rFonts w:ascii="Times New Roman" w:eastAsia="Times New Roman" w:hAnsi="Times New Roman" w:cs="Times New Roman"/>
              </w:rPr>
              <w:t>/06/2024)</w:t>
            </w:r>
          </w:p>
        </w:tc>
      </w:tr>
      <w:tr w:rsidR="48B46434" w14:paraId="1E89FBD4" w14:textId="77777777" w:rsidTr="48B46434">
        <w:trPr>
          <w:trHeight w:val="300"/>
        </w:trPr>
        <w:tc>
          <w:tcPr>
            <w:tcW w:w="1785" w:type="dxa"/>
          </w:tcPr>
          <w:p w14:paraId="631D2F09" w14:textId="0C60E0ED"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Autores:</w:t>
            </w:r>
          </w:p>
        </w:tc>
        <w:tc>
          <w:tcPr>
            <w:tcW w:w="7230" w:type="dxa"/>
          </w:tcPr>
          <w:p w14:paraId="38A71E68" w14:textId="543F66E9" w:rsidR="48B46434" w:rsidRDefault="48B46434" w:rsidP="48B46434">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48B46434" w14:paraId="497BCA46" w14:textId="77777777" w:rsidTr="48B46434">
        <w:trPr>
          <w:trHeight w:val="300"/>
        </w:trPr>
        <w:tc>
          <w:tcPr>
            <w:tcW w:w="1785" w:type="dxa"/>
          </w:tcPr>
          <w:p w14:paraId="38B13C0D" w14:textId="7EBFFE68"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Fuentes:</w:t>
            </w:r>
          </w:p>
        </w:tc>
        <w:tc>
          <w:tcPr>
            <w:tcW w:w="7230" w:type="dxa"/>
          </w:tcPr>
          <w:p w14:paraId="10AB4144" w14:textId="19810ACF"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Patricia Deleg, Jaime Guacán</w:t>
            </w:r>
          </w:p>
        </w:tc>
      </w:tr>
      <w:tr w:rsidR="48B46434" w14:paraId="41D0F516" w14:textId="77777777" w:rsidTr="48B46434">
        <w:trPr>
          <w:trHeight w:val="300"/>
        </w:trPr>
        <w:tc>
          <w:tcPr>
            <w:tcW w:w="1785" w:type="dxa"/>
          </w:tcPr>
          <w:p w14:paraId="566C4139" w14:textId="65C04B53"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Descripción:</w:t>
            </w:r>
          </w:p>
        </w:tc>
        <w:tc>
          <w:tcPr>
            <w:tcW w:w="7230" w:type="dxa"/>
          </w:tcPr>
          <w:p w14:paraId="38C39ACE" w14:textId="503C80A1" w:rsidR="3F33F3F2" w:rsidRDefault="3F33F3F2" w:rsidP="48B46434">
            <w:pPr>
              <w:spacing w:line="279" w:lineRule="auto"/>
              <w:rPr>
                <w:rFonts w:ascii="Times New Roman" w:eastAsia="Times New Roman" w:hAnsi="Times New Roman" w:cs="Times New Roman"/>
              </w:rPr>
            </w:pPr>
            <w:r w:rsidRPr="48B46434">
              <w:rPr>
                <w:rFonts w:ascii="Times New Roman" w:eastAsia="Times New Roman" w:hAnsi="Times New Roman" w:cs="Times New Roman"/>
              </w:rPr>
              <w:t>El sistema deberá</w:t>
            </w:r>
            <w:r w:rsidR="632648A0" w:rsidRPr="48B46434">
              <w:rPr>
                <w:rFonts w:ascii="Times New Roman" w:eastAsia="Times New Roman" w:hAnsi="Times New Roman" w:cs="Times New Roman"/>
              </w:rPr>
              <w:t xml:space="preserve"> </w:t>
            </w:r>
            <w:r w:rsidR="5008ED06" w:rsidRPr="48B46434">
              <w:rPr>
                <w:rFonts w:ascii="Times New Roman" w:eastAsia="Times New Roman" w:hAnsi="Times New Roman" w:cs="Times New Roman"/>
              </w:rPr>
              <w:t xml:space="preserve">almacenar contenido multimedia como imágenes y videos </w:t>
            </w:r>
            <w:r w:rsidR="7B83FB33" w:rsidRPr="48B46434">
              <w:rPr>
                <w:rFonts w:ascii="Times New Roman" w:eastAsia="Times New Roman" w:hAnsi="Times New Roman" w:cs="Times New Roman"/>
              </w:rPr>
              <w:t>de poco tamaño para aligerar la carga de la página web</w:t>
            </w:r>
          </w:p>
        </w:tc>
      </w:tr>
      <w:tr w:rsidR="48B46434" w14:paraId="14FD832C" w14:textId="77777777" w:rsidTr="48B46434">
        <w:trPr>
          <w:trHeight w:val="300"/>
        </w:trPr>
        <w:tc>
          <w:tcPr>
            <w:tcW w:w="1785" w:type="dxa"/>
          </w:tcPr>
          <w:p w14:paraId="4FCA877F" w14:textId="6D3FAD14"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Importancia:</w:t>
            </w:r>
          </w:p>
        </w:tc>
        <w:tc>
          <w:tcPr>
            <w:tcW w:w="7230" w:type="dxa"/>
          </w:tcPr>
          <w:p w14:paraId="41AFE235" w14:textId="3BFA9877"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Alta</w:t>
            </w:r>
          </w:p>
        </w:tc>
      </w:tr>
      <w:tr w:rsidR="48B46434" w14:paraId="2675BD35" w14:textId="77777777" w:rsidTr="48B46434">
        <w:trPr>
          <w:trHeight w:val="300"/>
        </w:trPr>
        <w:tc>
          <w:tcPr>
            <w:tcW w:w="1785" w:type="dxa"/>
          </w:tcPr>
          <w:p w14:paraId="59456510" w14:textId="4C60D6E3"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Urgencia:</w:t>
            </w:r>
          </w:p>
        </w:tc>
        <w:tc>
          <w:tcPr>
            <w:tcW w:w="7230" w:type="dxa"/>
          </w:tcPr>
          <w:p w14:paraId="268583A5" w14:textId="17D8E24D"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Alta</w:t>
            </w:r>
          </w:p>
        </w:tc>
      </w:tr>
      <w:tr w:rsidR="48B46434" w14:paraId="7619881F" w14:textId="77777777" w:rsidTr="48B46434">
        <w:trPr>
          <w:trHeight w:val="300"/>
        </w:trPr>
        <w:tc>
          <w:tcPr>
            <w:tcW w:w="1785" w:type="dxa"/>
          </w:tcPr>
          <w:p w14:paraId="30A49177" w14:textId="21C435D9"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Estado:</w:t>
            </w:r>
          </w:p>
        </w:tc>
        <w:tc>
          <w:tcPr>
            <w:tcW w:w="7230" w:type="dxa"/>
          </w:tcPr>
          <w:p w14:paraId="3FC0BE4A" w14:textId="51F34076" w:rsidR="48B46434" w:rsidRDefault="48B46434" w:rsidP="48B46434">
            <w:pPr>
              <w:spacing w:line="279" w:lineRule="auto"/>
            </w:pPr>
            <w:r w:rsidRPr="48B46434">
              <w:rPr>
                <w:rFonts w:ascii="Times New Roman" w:eastAsia="Times New Roman" w:hAnsi="Times New Roman" w:cs="Times New Roman"/>
              </w:rPr>
              <w:t>No iniciado</w:t>
            </w:r>
          </w:p>
        </w:tc>
      </w:tr>
      <w:tr w:rsidR="48B46434" w14:paraId="09C16407" w14:textId="77777777" w:rsidTr="48B46434">
        <w:trPr>
          <w:trHeight w:val="300"/>
        </w:trPr>
        <w:tc>
          <w:tcPr>
            <w:tcW w:w="1785" w:type="dxa"/>
          </w:tcPr>
          <w:p w14:paraId="2B585C0E" w14:textId="70CAB893"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Estabilidad:</w:t>
            </w:r>
          </w:p>
        </w:tc>
        <w:tc>
          <w:tcPr>
            <w:tcW w:w="7230" w:type="dxa"/>
          </w:tcPr>
          <w:p w14:paraId="61A142FA" w14:textId="0D134779"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Media</w:t>
            </w:r>
          </w:p>
        </w:tc>
      </w:tr>
      <w:tr w:rsidR="48B46434" w14:paraId="794FBAD0" w14:textId="77777777" w:rsidTr="48B46434">
        <w:trPr>
          <w:trHeight w:val="300"/>
        </w:trPr>
        <w:tc>
          <w:tcPr>
            <w:tcW w:w="1785" w:type="dxa"/>
          </w:tcPr>
          <w:p w14:paraId="0ED521C7" w14:textId="350F217B"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Comentarios:</w:t>
            </w:r>
          </w:p>
        </w:tc>
        <w:tc>
          <w:tcPr>
            <w:tcW w:w="7230" w:type="dxa"/>
          </w:tcPr>
          <w:p w14:paraId="4AF8412E" w14:textId="53A70BC9"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N/A</w:t>
            </w:r>
          </w:p>
        </w:tc>
      </w:tr>
    </w:tbl>
    <w:p w14:paraId="55AB1F9F" w14:textId="772DB48F" w:rsidR="48B46434" w:rsidRDefault="48B46434" w:rsidP="48B46434"/>
    <w:p w14:paraId="3A02B723" w14:textId="7E4597A7" w:rsidR="00447164" w:rsidRDefault="00447164" w:rsidP="00447164">
      <w:pPr>
        <w:pStyle w:val="Caption"/>
        <w:keepNext/>
        <w:jc w:val="center"/>
      </w:pPr>
      <w:bookmarkStart w:id="51" w:name="_Toc168861509"/>
      <w:r>
        <w:t xml:space="preserve">Tabla </w:t>
      </w:r>
      <w:r>
        <w:fldChar w:fldCharType="begin"/>
      </w:r>
      <w:r>
        <w:instrText xml:space="preserve"> SEQ Tabla \* ARABIC </w:instrText>
      </w:r>
      <w:r>
        <w:fldChar w:fldCharType="separate"/>
      </w:r>
      <w:r>
        <w:fldChar w:fldCharType="end"/>
      </w:r>
      <w:r>
        <w:t>. OBJ-006 "Adaptar la página web a diferentes dispositivos"</w:t>
      </w:r>
      <w:bookmarkEnd w:id="51"/>
    </w:p>
    <w:tbl>
      <w:tblPr>
        <w:tblStyle w:val="TableGrid"/>
        <w:tblW w:w="0" w:type="auto"/>
        <w:tblLook w:val="06A0" w:firstRow="1" w:lastRow="0" w:firstColumn="1" w:lastColumn="0" w:noHBand="1" w:noVBand="1"/>
      </w:tblPr>
      <w:tblGrid>
        <w:gridCol w:w="1785"/>
        <w:gridCol w:w="7230"/>
      </w:tblGrid>
      <w:tr w:rsidR="48B46434" w14:paraId="0278144B" w14:textId="77777777" w:rsidTr="48B46434">
        <w:trPr>
          <w:trHeight w:val="300"/>
        </w:trPr>
        <w:tc>
          <w:tcPr>
            <w:tcW w:w="1785" w:type="dxa"/>
          </w:tcPr>
          <w:p w14:paraId="0D6DE6BD" w14:textId="5CE7A13B"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OBJ-00</w:t>
            </w:r>
            <w:r w:rsidR="04C857D4" w:rsidRPr="48B46434">
              <w:rPr>
                <w:rFonts w:ascii="Times New Roman" w:eastAsia="Times New Roman" w:hAnsi="Times New Roman" w:cs="Times New Roman"/>
                <w:b/>
                <w:bCs/>
              </w:rPr>
              <w:t>6</w:t>
            </w:r>
          </w:p>
        </w:tc>
        <w:tc>
          <w:tcPr>
            <w:tcW w:w="7230" w:type="dxa"/>
          </w:tcPr>
          <w:p w14:paraId="6085362D" w14:textId="188537C1" w:rsidR="48B46434" w:rsidRDefault="48B46434" w:rsidP="48B46434">
            <w:pPr>
              <w:spacing w:line="279" w:lineRule="auto"/>
              <w:rPr>
                <w:rFonts w:ascii="Times New Roman" w:eastAsia="Times New Roman" w:hAnsi="Times New Roman" w:cs="Times New Roman"/>
              </w:rPr>
            </w:pPr>
            <w:r w:rsidRPr="48B46434">
              <w:rPr>
                <w:rFonts w:ascii="Times New Roman" w:eastAsia="Times New Roman" w:hAnsi="Times New Roman" w:cs="Times New Roman"/>
              </w:rPr>
              <w:t xml:space="preserve">Adaptar la página web a diferentes </w:t>
            </w:r>
            <w:r w:rsidR="00447164" w:rsidRPr="48B46434">
              <w:rPr>
                <w:rFonts w:ascii="Times New Roman" w:eastAsia="Times New Roman" w:hAnsi="Times New Roman" w:cs="Times New Roman"/>
              </w:rPr>
              <w:t>dispositivos</w:t>
            </w:r>
          </w:p>
        </w:tc>
      </w:tr>
      <w:tr w:rsidR="48B46434" w14:paraId="07E5430F" w14:textId="77777777" w:rsidTr="48B46434">
        <w:trPr>
          <w:trHeight w:val="300"/>
        </w:trPr>
        <w:tc>
          <w:tcPr>
            <w:tcW w:w="1785" w:type="dxa"/>
          </w:tcPr>
          <w:p w14:paraId="15258048" w14:textId="0C6DEA83"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Versión:</w:t>
            </w:r>
          </w:p>
        </w:tc>
        <w:tc>
          <w:tcPr>
            <w:tcW w:w="7230" w:type="dxa"/>
          </w:tcPr>
          <w:p w14:paraId="7F182DC6" w14:textId="3A7C4FC2" w:rsidR="48B46434" w:rsidRDefault="687BC851" w:rsidP="48B46434">
            <w:pPr>
              <w:rPr>
                <w:rFonts w:ascii="Times New Roman" w:eastAsia="Times New Roman" w:hAnsi="Times New Roman" w:cs="Times New Roman"/>
              </w:rPr>
            </w:pPr>
            <w:r w:rsidRPr="1C464EE0">
              <w:rPr>
                <w:rFonts w:ascii="Times New Roman" w:eastAsia="Times New Roman" w:hAnsi="Times New Roman" w:cs="Times New Roman"/>
              </w:rPr>
              <w:t>2</w:t>
            </w:r>
            <w:r w:rsidR="48B46434" w:rsidRPr="48B46434">
              <w:rPr>
                <w:rFonts w:ascii="Times New Roman" w:eastAsia="Times New Roman" w:hAnsi="Times New Roman" w:cs="Times New Roman"/>
              </w:rPr>
              <w:t>.0 (</w:t>
            </w:r>
            <w:r w:rsidR="3A17628E" w:rsidRPr="6277EF05">
              <w:rPr>
                <w:rFonts w:ascii="Times New Roman" w:eastAsia="Times New Roman" w:hAnsi="Times New Roman" w:cs="Times New Roman"/>
              </w:rPr>
              <w:t>09</w:t>
            </w:r>
            <w:r w:rsidR="48B46434" w:rsidRPr="48B46434">
              <w:rPr>
                <w:rFonts w:ascii="Times New Roman" w:eastAsia="Times New Roman" w:hAnsi="Times New Roman" w:cs="Times New Roman"/>
              </w:rPr>
              <w:t>/06/2024)</w:t>
            </w:r>
          </w:p>
        </w:tc>
      </w:tr>
      <w:tr w:rsidR="48B46434" w14:paraId="370E8D2B" w14:textId="77777777" w:rsidTr="48B46434">
        <w:trPr>
          <w:trHeight w:val="300"/>
        </w:trPr>
        <w:tc>
          <w:tcPr>
            <w:tcW w:w="1785" w:type="dxa"/>
          </w:tcPr>
          <w:p w14:paraId="64D9D5D1" w14:textId="0C60E0ED"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Autores:</w:t>
            </w:r>
          </w:p>
        </w:tc>
        <w:tc>
          <w:tcPr>
            <w:tcW w:w="7230" w:type="dxa"/>
          </w:tcPr>
          <w:p w14:paraId="473BEC4D" w14:textId="543F66E9" w:rsidR="48B46434" w:rsidRDefault="48B46434" w:rsidP="48B46434">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48B46434" w14:paraId="35FEE592" w14:textId="77777777" w:rsidTr="48B46434">
        <w:trPr>
          <w:trHeight w:val="300"/>
        </w:trPr>
        <w:tc>
          <w:tcPr>
            <w:tcW w:w="1785" w:type="dxa"/>
          </w:tcPr>
          <w:p w14:paraId="5CB711EA" w14:textId="7EBFFE68"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Fuentes:</w:t>
            </w:r>
          </w:p>
        </w:tc>
        <w:tc>
          <w:tcPr>
            <w:tcW w:w="7230" w:type="dxa"/>
          </w:tcPr>
          <w:p w14:paraId="171285D3" w14:textId="19810ACF"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Patricia Deleg, Jaime Guacán</w:t>
            </w:r>
          </w:p>
        </w:tc>
      </w:tr>
      <w:tr w:rsidR="48B46434" w14:paraId="5170D16B" w14:textId="77777777" w:rsidTr="48B46434">
        <w:trPr>
          <w:trHeight w:val="300"/>
        </w:trPr>
        <w:tc>
          <w:tcPr>
            <w:tcW w:w="1785" w:type="dxa"/>
          </w:tcPr>
          <w:p w14:paraId="0F2440B4" w14:textId="65C04B53"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Descripción:</w:t>
            </w:r>
          </w:p>
        </w:tc>
        <w:tc>
          <w:tcPr>
            <w:tcW w:w="7230" w:type="dxa"/>
          </w:tcPr>
          <w:p w14:paraId="204E3064" w14:textId="583FF7FD" w:rsidR="48B46434" w:rsidRDefault="48B46434" w:rsidP="48B46434">
            <w:pPr>
              <w:spacing w:line="279" w:lineRule="auto"/>
            </w:pPr>
            <w:r w:rsidRPr="48B46434">
              <w:rPr>
                <w:rFonts w:ascii="Times New Roman" w:eastAsia="Times New Roman" w:hAnsi="Times New Roman" w:cs="Times New Roman"/>
              </w:rPr>
              <w:t>El sistema deberá ser capaz de mostrar la información en diferentes dispositivos como celulares, tablets y computadores sin distorsionar la información</w:t>
            </w:r>
          </w:p>
        </w:tc>
      </w:tr>
      <w:tr w:rsidR="48B46434" w14:paraId="7AC90B36" w14:textId="77777777" w:rsidTr="48B46434">
        <w:trPr>
          <w:trHeight w:val="300"/>
        </w:trPr>
        <w:tc>
          <w:tcPr>
            <w:tcW w:w="1785" w:type="dxa"/>
          </w:tcPr>
          <w:p w14:paraId="79DE70FC" w14:textId="6D3FAD14"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Importancia:</w:t>
            </w:r>
          </w:p>
        </w:tc>
        <w:tc>
          <w:tcPr>
            <w:tcW w:w="7230" w:type="dxa"/>
          </w:tcPr>
          <w:p w14:paraId="565DDDC5" w14:textId="3BFA9877"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Alta</w:t>
            </w:r>
          </w:p>
        </w:tc>
      </w:tr>
      <w:tr w:rsidR="48B46434" w14:paraId="6E8817D2" w14:textId="77777777" w:rsidTr="48B46434">
        <w:trPr>
          <w:trHeight w:val="300"/>
        </w:trPr>
        <w:tc>
          <w:tcPr>
            <w:tcW w:w="1785" w:type="dxa"/>
          </w:tcPr>
          <w:p w14:paraId="6FEEEE64" w14:textId="4C60D6E3"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Urgencia:</w:t>
            </w:r>
          </w:p>
        </w:tc>
        <w:tc>
          <w:tcPr>
            <w:tcW w:w="7230" w:type="dxa"/>
          </w:tcPr>
          <w:p w14:paraId="559F62F6" w14:textId="17D8E24D"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Alta</w:t>
            </w:r>
          </w:p>
        </w:tc>
      </w:tr>
      <w:tr w:rsidR="48B46434" w14:paraId="0FBDBE61" w14:textId="77777777" w:rsidTr="48B46434">
        <w:trPr>
          <w:trHeight w:val="300"/>
        </w:trPr>
        <w:tc>
          <w:tcPr>
            <w:tcW w:w="1785" w:type="dxa"/>
          </w:tcPr>
          <w:p w14:paraId="0B668685" w14:textId="21C435D9"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Estado:</w:t>
            </w:r>
          </w:p>
        </w:tc>
        <w:tc>
          <w:tcPr>
            <w:tcW w:w="7230" w:type="dxa"/>
          </w:tcPr>
          <w:p w14:paraId="07B77597" w14:textId="51F34076" w:rsidR="48B46434" w:rsidRDefault="48B46434" w:rsidP="48B46434">
            <w:pPr>
              <w:spacing w:line="279" w:lineRule="auto"/>
            </w:pPr>
            <w:r w:rsidRPr="48B46434">
              <w:rPr>
                <w:rFonts w:ascii="Times New Roman" w:eastAsia="Times New Roman" w:hAnsi="Times New Roman" w:cs="Times New Roman"/>
              </w:rPr>
              <w:t>No iniciado</w:t>
            </w:r>
          </w:p>
        </w:tc>
      </w:tr>
      <w:tr w:rsidR="48B46434" w14:paraId="4CE19AED" w14:textId="77777777" w:rsidTr="48B46434">
        <w:trPr>
          <w:trHeight w:val="300"/>
        </w:trPr>
        <w:tc>
          <w:tcPr>
            <w:tcW w:w="1785" w:type="dxa"/>
          </w:tcPr>
          <w:p w14:paraId="728111B2" w14:textId="70CAB893"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Estabilidad:</w:t>
            </w:r>
          </w:p>
        </w:tc>
        <w:tc>
          <w:tcPr>
            <w:tcW w:w="7230" w:type="dxa"/>
          </w:tcPr>
          <w:p w14:paraId="1FFD19C5" w14:textId="0D134779"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Media</w:t>
            </w:r>
          </w:p>
        </w:tc>
      </w:tr>
      <w:tr w:rsidR="48B46434" w14:paraId="27F39BAF" w14:textId="77777777" w:rsidTr="48B46434">
        <w:trPr>
          <w:trHeight w:val="300"/>
        </w:trPr>
        <w:tc>
          <w:tcPr>
            <w:tcW w:w="1785" w:type="dxa"/>
          </w:tcPr>
          <w:p w14:paraId="2B5EA43F" w14:textId="350F217B"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Comentarios:</w:t>
            </w:r>
          </w:p>
        </w:tc>
        <w:tc>
          <w:tcPr>
            <w:tcW w:w="7230" w:type="dxa"/>
          </w:tcPr>
          <w:p w14:paraId="574D3C90" w14:textId="53A70BC9"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N/A</w:t>
            </w:r>
          </w:p>
        </w:tc>
      </w:tr>
    </w:tbl>
    <w:p w14:paraId="25805E64" w14:textId="7444A8A6" w:rsidR="48B46434" w:rsidRDefault="48B46434" w:rsidP="48B46434"/>
    <w:p w14:paraId="7AC6D8ED" w14:textId="08850EEA" w:rsidR="09F71042" w:rsidRDefault="51988783" w:rsidP="09F71042">
      <w:pPr>
        <w:pStyle w:val="Heading2"/>
        <w:numPr>
          <w:ilvl w:val="0"/>
          <w:numId w:val="18"/>
        </w:numPr>
        <w:spacing w:line="480" w:lineRule="auto"/>
        <w:rPr>
          <w:rFonts w:ascii="Times New Roman" w:eastAsia="Times New Roman" w:hAnsi="Times New Roman" w:cs="Times New Roman"/>
          <w:b/>
          <w:bCs/>
          <w:sz w:val="24"/>
          <w:szCs w:val="24"/>
        </w:rPr>
      </w:pPr>
      <w:bookmarkStart w:id="52" w:name="_Toc639849761"/>
      <w:bookmarkStart w:id="53" w:name="_Toc465465214"/>
      <w:bookmarkStart w:id="54" w:name="_Toc1948342735"/>
      <w:bookmarkStart w:id="55" w:name="_Toc144756195"/>
      <w:bookmarkStart w:id="56" w:name="_Toc1320449851"/>
      <w:bookmarkStart w:id="57" w:name="_Toc1416367568"/>
      <w:bookmarkStart w:id="58" w:name="_Toc410359228"/>
      <w:bookmarkStart w:id="59" w:name="_Toc550871498"/>
      <w:bookmarkStart w:id="60" w:name="_Toc821054959"/>
      <w:bookmarkStart w:id="61" w:name="_Toc664466132"/>
      <w:bookmarkStart w:id="62" w:name="_Toc168861543"/>
      <w:r w:rsidRPr="48B46434">
        <w:rPr>
          <w:rFonts w:ascii="Times New Roman" w:eastAsia="Times New Roman" w:hAnsi="Times New Roman" w:cs="Times New Roman"/>
          <w:b/>
          <w:bCs/>
        </w:rPr>
        <w:t>Catálogo de requisitos del sistema</w:t>
      </w:r>
      <w:bookmarkEnd w:id="52"/>
      <w:bookmarkEnd w:id="53"/>
      <w:bookmarkEnd w:id="54"/>
      <w:bookmarkEnd w:id="55"/>
      <w:bookmarkEnd w:id="56"/>
      <w:bookmarkEnd w:id="57"/>
      <w:bookmarkEnd w:id="58"/>
      <w:bookmarkEnd w:id="59"/>
      <w:bookmarkEnd w:id="60"/>
      <w:bookmarkEnd w:id="61"/>
      <w:bookmarkEnd w:id="62"/>
      <w:r w:rsidRPr="48B46434">
        <w:rPr>
          <w:rFonts w:ascii="Times New Roman" w:eastAsia="Times New Roman" w:hAnsi="Times New Roman" w:cs="Times New Roman"/>
          <w:b/>
          <w:bCs/>
        </w:rPr>
        <w:t xml:space="preserve"> </w:t>
      </w:r>
    </w:p>
    <w:p w14:paraId="157214D7" w14:textId="6EF30078" w:rsidR="51988783" w:rsidRPr="00447164" w:rsidRDefault="51988783" w:rsidP="51988783">
      <w:pPr>
        <w:pStyle w:val="Heading3"/>
        <w:numPr>
          <w:ilvl w:val="1"/>
          <w:numId w:val="18"/>
        </w:numPr>
        <w:spacing w:line="480" w:lineRule="auto"/>
        <w:rPr>
          <w:rFonts w:ascii="Times New Roman" w:eastAsia="Times New Roman" w:hAnsi="Times New Roman" w:cs="Times New Roman"/>
          <w:b/>
          <w:bCs/>
        </w:rPr>
      </w:pPr>
      <w:r w:rsidRPr="48B46434">
        <w:rPr>
          <w:rStyle w:val="Heading3Char"/>
          <w:rFonts w:ascii="Times New Roman" w:eastAsia="Times New Roman" w:hAnsi="Times New Roman" w:cs="Times New Roman"/>
          <w:b/>
          <w:bCs/>
        </w:rPr>
        <w:t xml:space="preserve">  </w:t>
      </w:r>
      <w:bookmarkStart w:id="63" w:name="_Toc1871078391"/>
      <w:bookmarkStart w:id="64" w:name="_Toc2049085393"/>
      <w:bookmarkStart w:id="65" w:name="_Toc2019886537"/>
      <w:bookmarkStart w:id="66" w:name="_Toc1154010886"/>
      <w:bookmarkStart w:id="67" w:name="_Toc1279144894"/>
      <w:bookmarkStart w:id="68" w:name="_Toc520115523"/>
      <w:bookmarkStart w:id="69" w:name="_Toc1608052087"/>
      <w:bookmarkStart w:id="70" w:name="_Toc168861544"/>
      <w:r w:rsidRPr="48B46434">
        <w:rPr>
          <w:rStyle w:val="Heading3Char"/>
          <w:rFonts w:ascii="Times New Roman" w:eastAsia="Times New Roman" w:hAnsi="Times New Roman" w:cs="Times New Roman"/>
          <w:b/>
          <w:bCs/>
        </w:rPr>
        <w:t>Requisitos de información</w:t>
      </w:r>
      <w:bookmarkEnd w:id="63"/>
      <w:bookmarkEnd w:id="64"/>
      <w:bookmarkEnd w:id="65"/>
      <w:bookmarkEnd w:id="66"/>
      <w:bookmarkEnd w:id="67"/>
      <w:bookmarkEnd w:id="68"/>
      <w:bookmarkEnd w:id="69"/>
      <w:bookmarkEnd w:id="70"/>
    </w:p>
    <w:p w14:paraId="32B2B5DA" w14:textId="4ED7EAF0" w:rsidR="00447164" w:rsidRDefault="00447164" w:rsidP="00447164">
      <w:pPr>
        <w:pStyle w:val="Caption"/>
        <w:keepNext/>
        <w:jc w:val="center"/>
      </w:pPr>
      <w:bookmarkStart w:id="71" w:name="_Toc168861510"/>
      <w:r>
        <w:t xml:space="preserve">Tabla </w:t>
      </w:r>
      <w:r>
        <w:fldChar w:fldCharType="begin"/>
      </w:r>
      <w:r>
        <w:instrText xml:space="preserve"> SEQ Tabla \* ARABIC </w:instrText>
      </w:r>
      <w:r>
        <w:fldChar w:fldCharType="separate"/>
      </w:r>
      <w:r>
        <w:fldChar w:fldCharType="end"/>
      </w:r>
      <w:r>
        <w:t>. IRQ-001 "Mostrar proyectos conjuntos de IDEART &amp; DDH"</w:t>
      </w:r>
      <w:bookmarkEnd w:id="71"/>
    </w:p>
    <w:tbl>
      <w:tblPr>
        <w:tblStyle w:val="TableGrid"/>
        <w:tblW w:w="0" w:type="auto"/>
        <w:tblLayout w:type="fixed"/>
        <w:tblLook w:val="06A0" w:firstRow="1" w:lastRow="0" w:firstColumn="1" w:lastColumn="0" w:noHBand="1" w:noVBand="1"/>
      </w:tblPr>
      <w:tblGrid>
        <w:gridCol w:w="2550"/>
        <w:gridCol w:w="6465"/>
      </w:tblGrid>
      <w:tr w:rsidR="51988783" w14:paraId="5BB8DAE8" w14:textId="77777777" w:rsidTr="48B46434">
        <w:trPr>
          <w:trHeight w:val="300"/>
        </w:trPr>
        <w:tc>
          <w:tcPr>
            <w:tcW w:w="2550" w:type="dxa"/>
          </w:tcPr>
          <w:p w14:paraId="680F72DB" w14:textId="2FFD8757"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IRQ-1</w:t>
            </w:r>
          </w:p>
        </w:tc>
        <w:tc>
          <w:tcPr>
            <w:tcW w:w="6465" w:type="dxa"/>
          </w:tcPr>
          <w:p w14:paraId="2B61458D" w14:textId="7C14CCBE" w:rsidR="51988783" w:rsidRDefault="3A69EE07" w:rsidP="51988783">
            <w:pPr>
              <w:rPr>
                <w:rFonts w:ascii="Times New Roman" w:eastAsia="Times New Roman" w:hAnsi="Times New Roman" w:cs="Times New Roman"/>
                <w:b/>
                <w:bCs/>
              </w:rPr>
            </w:pPr>
            <w:r w:rsidRPr="48B46434">
              <w:rPr>
                <w:rFonts w:ascii="Times New Roman" w:eastAsia="Times New Roman" w:hAnsi="Times New Roman" w:cs="Times New Roman"/>
                <w:b/>
                <w:bCs/>
              </w:rPr>
              <w:t>Mostrar p</w:t>
            </w:r>
            <w:r w:rsidR="51988783" w:rsidRPr="48B46434">
              <w:rPr>
                <w:rFonts w:ascii="Times New Roman" w:eastAsia="Times New Roman" w:hAnsi="Times New Roman" w:cs="Times New Roman"/>
                <w:b/>
                <w:bCs/>
              </w:rPr>
              <w:t>royectos</w:t>
            </w:r>
            <w:r w:rsidR="11D1358E" w:rsidRPr="48B46434">
              <w:rPr>
                <w:rFonts w:ascii="Times New Roman" w:eastAsia="Times New Roman" w:hAnsi="Times New Roman" w:cs="Times New Roman"/>
                <w:b/>
                <w:bCs/>
              </w:rPr>
              <w:t xml:space="preserve"> conjuntos de IDEART y DDH</w:t>
            </w:r>
          </w:p>
        </w:tc>
      </w:tr>
      <w:tr w:rsidR="51988783" w14:paraId="49D0B7A2" w14:textId="77777777" w:rsidTr="48B46434">
        <w:trPr>
          <w:trHeight w:val="330"/>
        </w:trPr>
        <w:tc>
          <w:tcPr>
            <w:tcW w:w="2550" w:type="dxa"/>
          </w:tcPr>
          <w:p w14:paraId="1B665F0F" w14:textId="4A33A6B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Versión</w:t>
            </w:r>
          </w:p>
        </w:tc>
        <w:tc>
          <w:tcPr>
            <w:tcW w:w="6465" w:type="dxa"/>
          </w:tcPr>
          <w:p w14:paraId="49019A3C" w14:textId="4890F49D" w:rsidR="51988783" w:rsidRDefault="7A5CD4F1" w:rsidP="51988783">
            <w:pPr>
              <w:rPr>
                <w:rFonts w:ascii="Times New Roman" w:eastAsia="Times New Roman" w:hAnsi="Times New Roman" w:cs="Times New Roman"/>
              </w:rPr>
            </w:pPr>
            <w:r w:rsidRPr="1C464EE0">
              <w:rPr>
                <w:rFonts w:ascii="Times New Roman" w:eastAsia="Times New Roman" w:hAnsi="Times New Roman" w:cs="Times New Roman"/>
              </w:rPr>
              <w:t>2</w:t>
            </w:r>
            <w:r w:rsidR="51988783" w:rsidRPr="51988783">
              <w:rPr>
                <w:rFonts w:ascii="Times New Roman" w:eastAsia="Times New Roman" w:hAnsi="Times New Roman" w:cs="Times New Roman"/>
              </w:rPr>
              <w:t>.0 (</w:t>
            </w:r>
            <w:r w:rsidR="124A23D1" w:rsidRPr="6DC8B555">
              <w:rPr>
                <w:rFonts w:ascii="Times New Roman" w:eastAsia="Times New Roman" w:hAnsi="Times New Roman" w:cs="Times New Roman"/>
              </w:rPr>
              <w:t>09/06</w:t>
            </w:r>
            <w:r w:rsidR="51988783" w:rsidRPr="51988783">
              <w:rPr>
                <w:rFonts w:ascii="Times New Roman" w:eastAsia="Times New Roman" w:hAnsi="Times New Roman" w:cs="Times New Roman"/>
              </w:rPr>
              <w:t>/2024)</w:t>
            </w:r>
          </w:p>
        </w:tc>
      </w:tr>
      <w:tr w:rsidR="51988783" w14:paraId="133FCE03" w14:textId="77777777" w:rsidTr="48B46434">
        <w:trPr>
          <w:trHeight w:val="300"/>
        </w:trPr>
        <w:tc>
          <w:tcPr>
            <w:tcW w:w="2550" w:type="dxa"/>
          </w:tcPr>
          <w:p w14:paraId="42C21621" w14:textId="3B5CFF6C"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Fuentes</w:t>
            </w:r>
          </w:p>
        </w:tc>
        <w:tc>
          <w:tcPr>
            <w:tcW w:w="6465" w:type="dxa"/>
          </w:tcPr>
          <w:p w14:paraId="6C6133CF" w14:textId="6C8ABD49"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Entrevista (IDEART y DDH)</w:t>
            </w:r>
          </w:p>
        </w:tc>
      </w:tr>
      <w:tr w:rsidR="51988783" w14:paraId="5C8D800D" w14:textId="77777777" w:rsidTr="48B46434">
        <w:trPr>
          <w:trHeight w:val="300"/>
        </w:trPr>
        <w:tc>
          <w:tcPr>
            <w:tcW w:w="2550" w:type="dxa"/>
          </w:tcPr>
          <w:p w14:paraId="591F9DEF" w14:textId="44E12747"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 xml:space="preserve">Objetivos asociados </w:t>
            </w:r>
          </w:p>
        </w:tc>
        <w:tc>
          <w:tcPr>
            <w:tcW w:w="6465" w:type="dxa"/>
          </w:tcPr>
          <w:p w14:paraId="3F7B1014" w14:textId="481433CF"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OBJ-</w:t>
            </w:r>
            <w:r w:rsidRPr="3870178C">
              <w:rPr>
                <w:rFonts w:ascii="Times New Roman" w:eastAsia="Times New Roman" w:hAnsi="Times New Roman" w:cs="Times New Roman"/>
              </w:rPr>
              <w:t>00</w:t>
            </w:r>
            <w:r w:rsidR="69BC15B5" w:rsidRPr="3870178C">
              <w:rPr>
                <w:rFonts w:ascii="Times New Roman" w:eastAsia="Times New Roman" w:hAnsi="Times New Roman" w:cs="Times New Roman"/>
              </w:rPr>
              <w:t>4</w:t>
            </w:r>
          </w:p>
        </w:tc>
      </w:tr>
      <w:tr w:rsidR="51988783" w14:paraId="7819F76F" w14:textId="77777777" w:rsidTr="48B46434">
        <w:trPr>
          <w:trHeight w:val="360"/>
        </w:trPr>
        <w:tc>
          <w:tcPr>
            <w:tcW w:w="2550" w:type="dxa"/>
          </w:tcPr>
          <w:p w14:paraId="3145C6AE" w14:textId="5C23C617"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Requisitos asociados</w:t>
            </w:r>
          </w:p>
        </w:tc>
        <w:tc>
          <w:tcPr>
            <w:tcW w:w="6465" w:type="dxa"/>
          </w:tcPr>
          <w:p w14:paraId="64ACBFD5" w14:textId="29707F90"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rPr>
              <w:t xml:space="preserve">R1 </w:t>
            </w:r>
          </w:p>
        </w:tc>
      </w:tr>
      <w:tr w:rsidR="51988783" w14:paraId="055B3C44" w14:textId="77777777" w:rsidTr="48B46434">
        <w:trPr>
          <w:trHeight w:val="300"/>
        </w:trPr>
        <w:tc>
          <w:tcPr>
            <w:tcW w:w="2550" w:type="dxa"/>
          </w:tcPr>
          <w:p w14:paraId="3522B7C2" w14:textId="73EE2CD3"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Descripción</w:t>
            </w:r>
          </w:p>
        </w:tc>
        <w:tc>
          <w:tcPr>
            <w:tcW w:w="6465" w:type="dxa"/>
          </w:tcPr>
          <w:p w14:paraId="0A0B8BB7" w14:textId="2DF8F7D8" w:rsidR="51988783" w:rsidRDefault="44B9F9E3" w:rsidP="51988783">
            <w:pPr>
              <w:rPr>
                <w:rFonts w:ascii="Times New Roman" w:eastAsia="Times New Roman" w:hAnsi="Times New Roman" w:cs="Times New Roman"/>
                <w:b/>
                <w:bCs/>
              </w:rPr>
            </w:pPr>
            <w:r w:rsidRPr="44B9F9E3">
              <w:rPr>
                <w:rFonts w:ascii="Times New Roman" w:eastAsia="Times New Roman" w:hAnsi="Times New Roman" w:cs="Times New Roman"/>
              </w:rPr>
              <w:t xml:space="preserve">El sistema debe almacenar los proyectos que poseen IDEART Y DDH los cuales son esencial al mostrar a futuros clientes y potenciales empresas  </w:t>
            </w:r>
          </w:p>
        </w:tc>
      </w:tr>
      <w:tr w:rsidR="51988783" w14:paraId="0E3056E7" w14:textId="77777777" w:rsidTr="48B46434">
        <w:trPr>
          <w:trHeight w:val="300"/>
        </w:trPr>
        <w:tc>
          <w:tcPr>
            <w:tcW w:w="2550" w:type="dxa"/>
          </w:tcPr>
          <w:p w14:paraId="7AA6058B" w14:textId="3199348A"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Datos específicos</w:t>
            </w:r>
          </w:p>
        </w:tc>
        <w:tc>
          <w:tcPr>
            <w:tcW w:w="6465" w:type="dxa"/>
          </w:tcPr>
          <w:p w14:paraId="3E2ABACD" w14:textId="6AC7EB03" w:rsidR="51988783" w:rsidRDefault="51988783" w:rsidP="51988783">
            <w:pPr>
              <w:pStyle w:val="ListParagraph"/>
              <w:numPr>
                <w:ilvl w:val="0"/>
                <w:numId w:val="1"/>
              </w:numPr>
              <w:rPr>
                <w:rFonts w:ascii="Times New Roman" w:eastAsia="Times New Roman" w:hAnsi="Times New Roman" w:cs="Times New Roman"/>
                <w:b/>
                <w:bCs/>
              </w:rPr>
            </w:pPr>
            <w:r w:rsidRPr="51988783">
              <w:rPr>
                <w:rFonts w:ascii="Times New Roman" w:eastAsia="Times New Roman" w:hAnsi="Times New Roman" w:cs="Times New Roman"/>
              </w:rPr>
              <w:t xml:space="preserve">Nombre </w:t>
            </w:r>
            <w:r w:rsidR="1C917DA7" w:rsidRPr="1A118B71">
              <w:rPr>
                <w:rFonts w:ascii="Times New Roman" w:eastAsia="Times New Roman" w:hAnsi="Times New Roman" w:cs="Times New Roman"/>
              </w:rPr>
              <w:t>proyecto</w:t>
            </w:r>
          </w:p>
          <w:p w14:paraId="1CCA6AA3" w14:textId="3AD8E5F7" w:rsidR="51988783" w:rsidRDefault="1C917DA7" w:rsidP="51988783">
            <w:pPr>
              <w:pStyle w:val="ListParagraph"/>
              <w:numPr>
                <w:ilvl w:val="0"/>
                <w:numId w:val="1"/>
              </w:numPr>
              <w:rPr>
                <w:rFonts w:ascii="Times New Roman" w:eastAsia="Times New Roman" w:hAnsi="Times New Roman" w:cs="Times New Roman"/>
                <w:b/>
                <w:bCs/>
              </w:rPr>
            </w:pPr>
            <w:r w:rsidRPr="1A118B71">
              <w:rPr>
                <w:rFonts w:ascii="Times New Roman" w:eastAsia="Times New Roman" w:hAnsi="Times New Roman" w:cs="Times New Roman"/>
              </w:rPr>
              <w:t>Imagenes del antes, durante y despues del proyecto</w:t>
            </w:r>
          </w:p>
          <w:p w14:paraId="748F5732" w14:textId="76A32395" w:rsidR="1C917DA7" w:rsidRDefault="1C917DA7" w:rsidP="1A118B71">
            <w:pPr>
              <w:pStyle w:val="ListParagraph"/>
              <w:numPr>
                <w:ilvl w:val="0"/>
                <w:numId w:val="1"/>
              </w:numPr>
              <w:spacing w:line="279" w:lineRule="auto"/>
              <w:rPr>
                <w:rFonts w:ascii="Times New Roman" w:eastAsia="Times New Roman" w:hAnsi="Times New Roman" w:cs="Times New Roman"/>
              </w:rPr>
            </w:pPr>
            <w:r w:rsidRPr="1A118B71">
              <w:rPr>
                <w:rFonts w:ascii="Times New Roman" w:eastAsia="Times New Roman" w:hAnsi="Times New Roman" w:cs="Times New Roman"/>
              </w:rPr>
              <w:t>Fechas de inicio y fin de proyecto</w:t>
            </w:r>
          </w:p>
          <w:p w14:paraId="1FE306DF" w14:textId="6A358865" w:rsidR="51988783" w:rsidRDefault="51988783" w:rsidP="51988783">
            <w:pPr>
              <w:pStyle w:val="ListParagraph"/>
              <w:numPr>
                <w:ilvl w:val="0"/>
                <w:numId w:val="1"/>
              </w:numPr>
              <w:rPr>
                <w:rFonts w:ascii="Times New Roman" w:eastAsia="Times New Roman" w:hAnsi="Times New Roman" w:cs="Times New Roman"/>
              </w:rPr>
            </w:pPr>
            <w:r w:rsidRPr="1A118B71">
              <w:rPr>
                <w:rFonts w:ascii="Times New Roman" w:eastAsia="Times New Roman" w:hAnsi="Times New Roman" w:cs="Times New Roman"/>
              </w:rPr>
              <w:t>Descripción</w:t>
            </w:r>
            <w:r w:rsidR="158EBC3E" w:rsidRPr="1A118B71">
              <w:rPr>
                <w:rFonts w:ascii="Times New Roman" w:eastAsia="Times New Roman" w:hAnsi="Times New Roman" w:cs="Times New Roman"/>
              </w:rPr>
              <w:t xml:space="preserve"> breve del proyecto</w:t>
            </w:r>
          </w:p>
        </w:tc>
      </w:tr>
      <w:tr w:rsidR="51988783" w14:paraId="0BB41B02" w14:textId="77777777" w:rsidTr="48B46434">
        <w:trPr>
          <w:trHeight w:val="300"/>
        </w:trPr>
        <w:tc>
          <w:tcPr>
            <w:tcW w:w="2550" w:type="dxa"/>
          </w:tcPr>
          <w:p w14:paraId="0C0A7BD3" w14:textId="7EBC43AB"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Tiempo de vida</w:t>
            </w:r>
          </w:p>
        </w:tc>
        <w:tc>
          <w:tcPr>
            <w:tcW w:w="6465" w:type="dxa"/>
          </w:tcPr>
          <w:p w14:paraId="603C7FE7" w14:textId="2443A39D" w:rsidR="51988783" w:rsidRDefault="7CAAEE34" w:rsidP="4CECB036">
            <w:pPr>
              <w:spacing w:line="279" w:lineRule="auto"/>
              <w:rPr>
                <w:rFonts w:ascii="Times New Roman" w:eastAsia="Times New Roman" w:hAnsi="Times New Roman" w:cs="Times New Roman"/>
                <w:b/>
                <w:bCs/>
              </w:rPr>
            </w:pPr>
            <w:r w:rsidRPr="1A118B71">
              <w:rPr>
                <w:rFonts w:ascii="Times New Roman" w:eastAsia="Times New Roman" w:hAnsi="Times New Roman" w:cs="Times New Roman"/>
                <w:b/>
                <w:bCs/>
              </w:rPr>
              <w:t>1 año</w:t>
            </w:r>
          </w:p>
        </w:tc>
      </w:tr>
      <w:tr w:rsidR="51988783" w14:paraId="6ADD1663" w14:textId="77777777" w:rsidTr="48B46434">
        <w:trPr>
          <w:trHeight w:val="300"/>
        </w:trPr>
        <w:tc>
          <w:tcPr>
            <w:tcW w:w="2550" w:type="dxa"/>
          </w:tcPr>
          <w:p w14:paraId="1667E896" w14:textId="6B580511"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Importancia</w:t>
            </w:r>
          </w:p>
        </w:tc>
        <w:tc>
          <w:tcPr>
            <w:tcW w:w="6465" w:type="dxa"/>
          </w:tcPr>
          <w:p w14:paraId="6BD87670" w14:textId="18B35B0A"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Alta</w:t>
            </w:r>
          </w:p>
        </w:tc>
      </w:tr>
      <w:tr w:rsidR="51988783" w14:paraId="53C01B5B" w14:textId="77777777" w:rsidTr="48B46434">
        <w:trPr>
          <w:trHeight w:val="300"/>
        </w:trPr>
        <w:tc>
          <w:tcPr>
            <w:tcW w:w="2550" w:type="dxa"/>
          </w:tcPr>
          <w:p w14:paraId="40FC0CC1" w14:textId="37A9E1F1"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Urgencia</w:t>
            </w:r>
          </w:p>
        </w:tc>
        <w:tc>
          <w:tcPr>
            <w:tcW w:w="6465" w:type="dxa"/>
          </w:tcPr>
          <w:p w14:paraId="4D40C6ED" w14:textId="1531106C"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Alta</w:t>
            </w:r>
          </w:p>
        </w:tc>
      </w:tr>
      <w:tr w:rsidR="51988783" w14:paraId="3D03CE65" w14:textId="77777777" w:rsidTr="48B46434">
        <w:trPr>
          <w:trHeight w:val="300"/>
        </w:trPr>
        <w:tc>
          <w:tcPr>
            <w:tcW w:w="2550" w:type="dxa"/>
          </w:tcPr>
          <w:p w14:paraId="49385069" w14:textId="72370A20"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Estado</w:t>
            </w:r>
          </w:p>
        </w:tc>
        <w:tc>
          <w:tcPr>
            <w:tcW w:w="6465" w:type="dxa"/>
          </w:tcPr>
          <w:p w14:paraId="32C1725E" w14:textId="4BD288A1" w:rsidR="51988783" w:rsidRDefault="5D0B82C3" w:rsidP="1A118B71">
            <w:pPr>
              <w:spacing w:line="279" w:lineRule="auto"/>
            </w:pPr>
            <w:r w:rsidRPr="1A118B71">
              <w:rPr>
                <w:rFonts w:ascii="Times New Roman" w:eastAsia="Times New Roman" w:hAnsi="Times New Roman" w:cs="Times New Roman"/>
                <w:b/>
                <w:bCs/>
              </w:rPr>
              <w:t>No iniciado</w:t>
            </w:r>
          </w:p>
        </w:tc>
      </w:tr>
      <w:tr w:rsidR="51988783" w14:paraId="5B166F1B" w14:textId="77777777" w:rsidTr="48B46434">
        <w:trPr>
          <w:trHeight w:val="300"/>
        </w:trPr>
        <w:tc>
          <w:tcPr>
            <w:tcW w:w="2550" w:type="dxa"/>
          </w:tcPr>
          <w:p w14:paraId="73B4CC1B" w14:textId="45D99318"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Estabilidad</w:t>
            </w:r>
          </w:p>
        </w:tc>
        <w:tc>
          <w:tcPr>
            <w:tcW w:w="6465" w:type="dxa"/>
          </w:tcPr>
          <w:p w14:paraId="36F92481" w14:textId="287CB169"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Media</w:t>
            </w:r>
          </w:p>
        </w:tc>
      </w:tr>
      <w:tr w:rsidR="51988783" w14:paraId="2B29A7D1" w14:textId="77777777" w:rsidTr="48B46434">
        <w:trPr>
          <w:trHeight w:val="300"/>
        </w:trPr>
        <w:tc>
          <w:tcPr>
            <w:tcW w:w="2550" w:type="dxa"/>
          </w:tcPr>
          <w:p w14:paraId="16963368" w14:textId="44ACC215"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Comentarios</w:t>
            </w:r>
          </w:p>
        </w:tc>
        <w:tc>
          <w:tcPr>
            <w:tcW w:w="6465" w:type="dxa"/>
          </w:tcPr>
          <w:p w14:paraId="47F99F43" w14:textId="4883BEFE"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S/N</w:t>
            </w:r>
          </w:p>
        </w:tc>
      </w:tr>
    </w:tbl>
    <w:p w14:paraId="034A0433" w14:textId="5CEF0A52" w:rsidR="09F71042" w:rsidRDefault="51988783" w:rsidP="09F71042">
      <w:pPr>
        <w:pStyle w:val="Heading3"/>
        <w:numPr>
          <w:ilvl w:val="1"/>
          <w:numId w:val="18"/>
        </w:numPr>
        <w:spacing w:line="480" w:lineRule="auto"/>
        <w:rPr>
          <w:rFonts w:ascii="Times New Roman" w:eastAsia="Times New Roman" w:hAnsi="Times New Roman" w:cs="Times New Roman"/>
          <w:b/>
          <w:bCs/>
        </w:rPr>
      </w:pPr>
      <w:bookmarkStart w:id="72" w:name="_Toc1849005055"/>
      <w:bookmarkStart w:id="73" w:name="_Toc874063475"/>
      <w:bookmarkStart w:id="74" w:name="_Toc1346152823"/>
      <w:r w:rsidRPr="48B46434">
        <w:rPr>
          <w:rFonts w:ascii="Times New Roman" w:eastAsia="Times New Roman" w:hAnsi="Times New Roman" w:cs="Times New Roman"/>
          <w:b/>
          <w:bCs/>
        </w:rPr>
        <w:t xml:space="preserve">  </w:t>
      </w:r>
      <w:bookmarkStart w:id="75" w:name="_Toc900949202"/>
      <w:bookmarkStart w:id="76" w:name="_Toc1854457990"/>
      <w:bookmarkStart w:id="77" w:name="_Toc1842744718"/>
      <w:bookmarkStart w:id="78" w:name="_Toc568473763"/>
      <w:bookmarkStart w:id="79" w:name="_Toc1477828529"/>
      <w:bookmarkStart w:id="80" w:name="_Toc1681692892"/>
      <w:bookmarkStart w:id="81" w:name="_Toc492910008"/>
      <w:bookmarkStart w:id="82" w:name="_Toc168861545"/>
      <w:r w:rsidRPr="48B46434">
        <w:rPr>
          <w:rFonts w:ascii="Times New Roman" w:eastAsia="Times New Roman" w:hAnsi="Times New Roman" w:cs="Times New Roman"/>
          <w:b/>
          <w:bCs/>
        </w:rPr>
        <w:t>Requisitos funcionales</w:t>
      </w:r>
      <w:bookmarkEnd w:id="72"/>
      <w:bookmarkEnd w:id="73"/>
      <w:bookmarkEnd w:id="74"/>
      <w:bookmarkEnd w:id="75"/>
      <w:bookmarkEnd w:id="76"/>
      <w:bookmarkEnd w:id="77"/>
      <w:bookmarkEnd w:id="78"/>
      <w:bookmarkEnd w:id="79"/>
      <w:bookmarkEnd w:id="80"/>
      <w:bookmarkEnd w:id="81"/>
      <w:bookmarkEnd w:id="82"/>
      <w:r w:rsidRPr="48B46434">
        <w:rPr>
          <w:rFonts w:ascii="Times New Roman" w:eastAsia="Times New Roman" w:hAnsi="Times New Roman" w:cs="Times New Roman"/>
          <w:b/>
          <w:bCs/>
        </w:rPr>
        <w:t xml:space="preserve"> </w:t>
      </w:r>
    </w:p>
    <w:p w14:paraId="54CE1636" w14:textId="35FB720A" w:rsidR="09F71042" w:rsidRDefault="51988783" w:rsidP="09F71042">
      <w:pPr>
        <w:pStyle w:val="Heading3"/>
        <w:numPr>
          <w:ilvl w:val="2"/>
          <w:numId w:val="18"/>
        </w:numPr>
        <w:spacing w:line="480" w:lineRule="auto"/>
        <w:rPr>
          <w:rFonts w:ascii="Times New Roman" w:eastAsia="Times New Roman" w:hAnsi="Times New Roman" w:cs="Times New Roman"/>
          <w:b/>
          <w:bCs/>
        </w:rPr>
      </w:pPr>
      <w:bookmarkStart w:id="83" w:name="_Toc1334611155"/>
      <w:bookmarkStart w:id="84" w:name="_Toc730918285"/>
      <w:bookmarkStart w:id="85" w:name="_Toc19955627"/>
      <w:bookmarkStart w:id="86" w:name="_Toc871398609"/>
      <w:bookmarkStart w:id="87" w:name="_Toc681264373"/>
      <w:bookmarkStart w:id="88" w:name="_Toc1224995903"/>
      <w:bookmarkStart w:id="89" w:name="_Toc228589347"/>
      <w:bookmarkStart w:id="90" w:name="_Toc1986136002"/>
      <w:bookmarkStart w:id="91" w:name="_Toc1812936897"/>
      <w:bookmarkStart w:id="92" w:name="_Toc1166009917"/>
      <w:bookmarkStart w:id="93" w:name="_Toc168861546"/>
      <w:r w:rsidRPr="48B46434">
        <w:rPr>
          <w:rStyle w:val="Heading3Char"/>
          <w:rFonts w:ascii="Times New Roman" w:eastAsia="Times New Roman" w:hAnsi="Times New Roman" w:cs="Times New Roman"/>
          <w:b/>
          <w:bCs/>
        </w:rPr>
        <w:t>Diagrama de casos de usos</w:t>
      </w:r>
      <w:bookmarkEnd w:id="83"/>
      <w:bookmarkEnd w:id="84"/>
      <w:bookmarkEnd w:id="85"/>
      <w:bookmarkEnd w:id="86"/>
      <w:bookmarkEnd w:id="87"/>
      <w:bookmarkEnd w:id="88"/>
      <w:bookmarkEnd w:id="89"/>
      <w:bookmarkEnd w:id="90"/>
      <w:bookmarkEnd w:id="91"/>
      <w:bookmarkEnd w:id="92"/>
      <w:bookmarkEnd w:id="93"/>
      <w:r w:rsidRPr="48B46434">
        <w:rPr>
          <w:rStyle w:val="Heading3Char"/>
          <w:rFonts w:ascii="Times New Roman" w:eastAsia="Times New Roman" w:hAnsi="Times New Roman" w:cs="Times New Roman"/>
          <w:b/>
          <w:bCs/>
        </w:rPr>
        <w:t xml:space="preserve"> </w:t>
      </w:r>
    </w:p>
    <w:p w14:paraId="3DAE15EE" w14:textId="3C181DB8" w:rsidR="00A375B1" w:rsidRDefault="4A09CB8D" w:rsidP="00A375B1">
      <w:pPr>
        <w:keepNext/>
        <w:jc w:val="center"/>
      </w:pPr>
      <w:r>
        <w:rPr>
          <w:noProof/>
        </w:rPr>
        <w:drawing>
          <wp:inline distT="0" distB="0" distL="0" distR="0" wp14:anchorId="73FFFD1F" wp14:editId="5E791DE3">
            <wp:extent cx="4428422" cy="3802108"/>
            <wp:effectExtent l="0" t="0" r="0" b="0"/>
            <wp:docPr id="2027464167" name="Picture 202746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464167"/>
                    <pic:cNvPicPr/>
                  </pic:nvPicPr>
                  <pic:blipFill>
                    <a:blip r:embed="rId9">
                      <a:extLst>
                        <a:ext uri="{28A0092B-C50C-407E-A947-70E740481C1C}">
                          <a14:useLocalDpi xmlns:a14="http://schemas.microsoft.com/office/drawing/2010/main" val="0"/>
                        </a:ext>
                      </a:extLst>
                    </a:blip>
                    <a:stretch>
                      <a:fillRect/>
                    </a:stretch>
                  </pic:blipFill>
                  <pic:spPr>
                    <a:xfrm>
                      <a:off x="0" y="0"/>
                      <a:ext cx="4428422" cy="3802108"/>
                    </a:xfrm>
                    <a:prstGeom prst="rect">
                      <a:avLst/>
                    </a:prstGeom>
                  </pic:spPr>
                </pic:pic>
              </a:graphicData>
            </a:graphic>
          </wp:inline>
        </w:drawing>
      </w:r>
    </w:p>
    <w:p w14:paraId="275F80D1" w14:textId="570E3DA0" w:rsidR="51988783" w:rsidRDefault="00A375B1" w:rsidP="00A375B1">
      <w:pPr>
        <w:pStyle w:val="Caption"/>
        <w:jc w:val="center"/>
      </w:pPr>
      <w:bookmarkStart w:id="94" w:name="_Toc168861740"/>
      <w:r>
        <w:t xml:space="preserve">Figura </w:t>
      </w:r>
      <w:r>
        <w:fldChar w:fldCharType="begin"/>
      </w:r>
      <w:r>
        <w:instrText xml:space="preserve"> SEQ Figura \* ARABIC </w:instrText>
      </w:r>
      <w:r>
        <w:fldChar w:fldCharType="separate"/>
      </w:r>
      <w:r w:rsidR="00B6071F">
        <w:rPr>
          <w:noProof/>
        </w:rPr>
        <w:t>2</w:t>
      </w:r>
      <w:r>
        <w:fldChar w:fldCharType="end"/>
      </w:r>
      <w:r>
        <w:t>. Caso de uso -Visualizar información</w:t>
      </w:r>
      <w:bookmarkEnd w:id="94"/>
    </w:p>
    <w:p w14:paraId="4F7BE079" w14:textId="0438F324" w:rsidR="00A375B1" w:rsidRDefault="4A09CB8D" w:rsidP="00A375B1">
      <w:pPr>
        <w:keepNext/>
        <w:jc w:val="center"/>
      </w:pPr>
      <w:r>
        <w:rPr>
          <w:noProof/>
        </w:rPr>
        <w:drawing>
          <wp:inline distT="0" distB="0" distL="0" distR="0" wp14:anchorId="45BA5B0E" wp14:editId="4F0CE86D">
            <wp:extent cx="4441012" cy="3724244"/>
            <wp:effectExtent l="0" t="0" r="0" b="0"/>
            <wp:docPr id="126121649" name="Picture 12612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21649"/>
                    <pic:cNvPicPr/>
                  </pic:nvPicPr>
                  <pic:blipFill>
                    <a:blip r:embed="rId10">
                      <a:extLst>
                        <a:ext uri="{28A0092B-C50C-407E-A947-70E740481C1C}">
                          <a14:useLocalDpi xmlns:a14="http://schemas.microsoft.com/office/drawing/2010/main" val="0"/>
                        </a:ext>
                      </a:extLst>
                    </a:blip>
                    <a:stretch>
                      <a:fillRect/>
                    </a:stretch>
                  </pic:blipFill>
                  <pic:spPr>
                    <a:xfrm>
                      <a:off x="0" y="0"/>
                      <a:ext cx="4441012" cy="3724244"/>
                    </a:xfrm>
                    <a:prstGeom prst="rect">
                      <a:avLst/>
                    </a:prstGeom>
                  </pic:spPr>
                </pic:pic>
              </a:graphicData>
            </a:graphic>
          </wp:inline>
        </w:drawing>
      </w:r>
    </w:p>
    <w:p w14:paraId="2A8F0BED" w14:textId="301380DA" w:rsidR="4A09CB8D" w:rsidRDefault="00A375B1" w:rsidP="00A375B1">
      <w:pPr>
        <w:pStyle w:val="Caption"/>
        <w:jc w:val="center"/>
      </w:pPr>
      <w:bookmarkStart w:id="95" w:name="_Toc168861741"/>
      <w:r>
        <w:t xml:space="preserve">Figura </w:t>
      </w:r>
      <w:r>
        <w:fldChar w:fldCharType="begin"/>
      </w:r>
      <w:r>
        <w:instrText xml:space="preserve"> SEQ Figura \* ARABIC </w:instrText>
      </w:r>
      <w:r>
        <w:fldChar w:fldCharType="separate"/>
      </w:r>
      <w:r w:rsidR="00B6071F">
        <w:rPr>
          <w:noProof/>
        </w:rPr>
        <w:t>3</w:t>
      </w:r>
      <w:r>
        <w:fldChar w:fldCharType="end"/>
      </w:r>
      <w:r>
        <w:t>. Caso de uso -Visualizar producto</w:t>
      </w:r>
      <w:bookmarkEnd w:id="95"/>
    </w:p>
    <w:p w14:paraId="7C0CB04A" w14:textId="4B29FD20" w:rsidR="430463D1" w:rsidRDefault="430463D1" w:rsidP="430463D1">
      <w:pPr>
        <w:jc w:val="center"/>
      </w:pPr>
    </w:p>
    <w:p w14:paraId="5CA00BDB" w14:textId="17D450A5" w:rsidR="00A375B1" w:rsidRDefault="22A4728B" w:rsidP="00A375B1">
      <w:pPr>
        <w:keepNext/>
        <w:jc w:val="center"/>
      </w:pPr>
      <w:r>
        <w:rPr>
          <w:noProof/>
        </w:rPr>
        <w:drawing>
          <wp:inline distT="0" distB="0" distL="0" distR="0" wp14:anchorId="60E96A0A" wp14:editId="42CABD91">
            <wp:extent cx="4448174" cy="2834694"/>
            <wp:effectExtent l="0" t="0" r="0" b="0"/>
            <wp:docPr id="1255189864" name="Picture 125518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189864"/>
                    <pic:cNvPicPr/>
                  </pic:nvPicPr>
                  <pic:blipFill>
                    <a:blip r:embed="rId11">
                      <a:extLst>
                        <a:ext uri="{28A0092B-C50C-407E-A947-70E740481C1C}">
                          <a14:useLocalDpi xmlns:a14="http://schemas.microsoft.com/office/drawing/2010/main" val="0"/>
                        </a:ext>
                      </a:extLst>
                    </a:blip>
                    <a:stretch>
                      <a:fillRect/>
                    </a:stretch>
                  </pic:blipFill>
                  <pic:spPr>
                    <a:xfrm>
                      <a:off x="0" y="0"/>
                      <a:ext cx="4448174" cy="2834694"/>
                    </a:xfrm>
                    <a:prstGeom prst="rect">
                      <a:avLst/>
                    </a:prstGeom>
                  </pic:spPr>
                </pic:pic>
              </a:graphicData>
            </a:graphic>
          </wp:inline>
        </w:drawing>
      </w:r>
    </w:p>
    <w:p w14:paraId="1A375D76" w14:textId="548A71C0" w:rsidR="22A4728B" w:rsidRDefault="00A375B1" w:rsidP="00A375B1">
      <w:pPr>
        <w:pStyle w:val="Caption"/>
        <w:jc w:val="center"/>
      </w:pPr>
      <w:bookmarkStart w:id="96" w:name="_Toc168861742"/>
      <w:r>
        <w:t xml:space="preserve">Figura </w:t>
      </w:r>
      <w:r>
        <w:fldChar w:fldCharType="begin"/>
      </w:r>
      <w:r>
        <w:instrText xml:space="preserve"> SEQ Figura \* ARABIC </w:instrText>
      </w:r>
      <w:r>
        <w:fldChar w:fldCharType="separate"/>
      </w:r>
      <w:r w:rsidR="00B6071F">
        <w:rPr>
          <w:noProof/>
        </w:rPr>
        <w:t>4</w:t>
      </w:r>
      <w:r>
        <w:fldChar w:fldCharType="end"/>
      </w:r>
      <w:r>
        <w:t>. Caso de uso-Visualizar servicios</w:t>
      </w:r>
      <w:bookmarkEnd w:id="96"/>
    </w:p>
    <w:p w14:paraId="7291A6C2" w14:textId="472695FE" w:rsidR="00A375B1" w:rsidRDefault="22A4728B" w:rsidP="00A375B1">
      <w:pPr>
        <w:keepNext/>
        <w:jc w:val="center"/>
      </w:pPr>
      <w:r>
        <w:rPr>
          <w:noProof/>
        </w:rPr>
        <w:drawing>
          <wp:inline distT="0" distB="0" distL="0" distR="0" wp14:anchorId="462C54FB" wp14:editId="6795A4C6">
            <wp:extent cx="4458858" cy="3657598"/>
            <wp:effectExtent l="0" t="0" r="0" b="0"/>
            <wp:docPr id="1410691281" name="Picture 141069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691281"/>
                    <pic:cNvPicPr/>
                  </pic:nvPicPr>
                  <pic:blipFill>
                    <a:blip r:embed="rId12">
                      <a:extLst>
                        <a:ext uri="{28A0092B-C50C-407E-A947-70E740481C1C}">
                          <a14:useLocalDpi xmlns:a14="http://schemas.microsoft.com/office/drawing/2010/main" val="0"/>
                        </a:ext>
                      </a:extLst>
                    </a:blip>
                    <a:stretch>
                      <a:fillRect/>
                    </a:stretch>
                  </pic:blipFill>
                  <pic:spPr>
                    <a:xfrm>
                      <a:off x="0" y="0"/>
                      <a:ext cx="4458858" cy="3657598"/>
                    </a:xfrm>
                    <a:prstGeom prst="rect">
                      <a:avLst/>
                    </a:prstGeom>
                  </pic:spPr>
                </pic:pic>
              </a:graphicData>
            </a:graphic>
          </wp:inline>
        </w:drawing>
      </w:r>
    </w:p>
    <w:p w14:paraId="3F58DA39" w14:textId="31EAB9DE" w:rsidR="48B46434" w:rsidRPr="00A375B1" w:rsidRDefault="00A375B1" w:rsidP="00A375B1">
      <w:pPr>
        <w:pStyle w:val="Caption"/>
        <w:jc w:val="center"/>
        <w:rPr>
          <w:u w:val="single"/>
        </w:rPr>
      </w:pPr>
      <w:bookmarkStart w:id="97" w:name="_Toc168861743"/>
      <w:r>
        <w:t xml:space="preserve">Figura </w:t>
      </w:r>
      <w:r>
        <w:fldChar w:fldCharType="begin"/>
      </w:r>
      <w:r>
        <w:instrText xml:space="preserve"> SEQ Figura \* ARABIC </w:instrText>
      </w:r>
      <w:r>
        <w:fldChar w:fldCharType="separate"/>
      </w:r>
      <w:r w:rsidR="00B6071F">
        <w:rPr>
          <w:noProof/>
        </w:rPr>
        <w:t>5</w:t>
      </w:r>
      <w:r>
        <w:fldChar w:fldCharType="end"/>
      </w:r>
      <w:r>
        <w:t>. Casos de uso- Visualizar proyectos</w:t>
      </w:r>
      <w:bookmarkEnd w:id="97"/>
    </w:p>
    <w:p w14:paraId="04631EDD" w14:textId="2754DF8D" w:rsidR="51988783" w:rsidRDefault="51988783" w:rsidP="51988783">
      <w:pPr>
        <w:pStyle w:val="Heading3"/>
        <w:numPr>
          <w:ilvl w:val="2"/>
          <w:numId w:val="18"/>
        </w:numPr>
        <w:spacing w:line="480" w:lineRule="auto"/>
        <w:rPr>
          <w:rFonts w:ascii="Times New Roman" w:eastAsia="Times New Roman" w:hAnsi="Times New Roman" w:cs="Times New Roman"/>
          <w:b/>
          <w:bCs/>
        </w:rPr>
      </w:pPr>
      <w:bookmarkStart w:id="98" w:name="_Toc63955837"/>
      <w:bookmarkStart w:id="99" w:name="_Toc1258318645"/>
      <w:bookmarkStart w:id="100" w:name="_Toc915736644"/>
      <w:bookmarkStart w:id="101" w:name="_Toc490957681"/>
      <w:bookmarkStart w:id="102" w:name="_Toc1410930435"/>
      <w:bookmarkStart w:id="103" w:name="_Toc848542557"/>
      <w:bookmarkStart w:id="104" w:name="_Toc1356001507"/>
      <w:bookmarkStart w:id="105" w:name="_Toc677200072"/>
      <w:bookmarkStart w:id="106" w:name="_Toc757558451"/>
      <w:bookmarkStart w:id="107" w:name="_Toc1019209641"/>
      <w:bookmarkStart w:id="108" w:name="_Toc168861547"/>
      <w:r w:rsidRPr="48B46434">
        <w:rPr>
          <w:rFonts w:ascii="Times New Roman" w:eastAsia="Times New Roman" w:hAnsi="Times New Roman" w:cs="Times New Roman"/>
          <w:b/>
          <w:bCs/>
        </w:rPr>
        <w:t>Definición de Actores</w:t>
      </w:r>
      <w:bookmarkEnd w:id="98"/>
      <w:bookmarkEnd w:id="99"/>
      <w:bookmarkEnd w:id="100"/>
      <w:bookmarkEnd w:id="101"/>
      <w:bookmarkEnd w:id="102"/>
      <w:bookmarkEnd w:id="103"/>
      <w:bookmarkEnd w:id="104"/>
      <w:bookmarkEnd w:id="105"/>
      <w:bookmarkEnd w:id="106"/>
      <w:bookmarkEnd w:id="107"/>
      <w:bookmarkEnd w:id="108"/>
    </w:p>
    <w:p w14:paraId="044DC1B5" w14:textId="4C5CCA09" w:rsidR="002F665A" w:rsidRDefault="002F665A" w:rsidP="002F665A">
      <w:pPr>
        <w:pStyle w:val="Caption"/>
        <w:keepNext/>
        <w:jc w:val="center"/>
      </w:pPr>
      <w:bookmarkStart w:id="109" w:name="_Toc168861511"/>
      <w:r>
        <w:t xml:space="preserve">Tabla </w:t>
      </w:r>
      <w:r>
        <w:fldChar w:fldCharType="begin"/>
      </w:r>
      <w:r>
        <w:instrText xml:space="preserve"> SEQ Tabla \* ARABIC </w:instrText>
      </w:r>
      <w:r>
        <w:fldChar w:fldCharType="separate"/>
      </w:r>
      <w:r>
        <w:fldChar w:fldCharType="end"/>
      </w:r>
      <w:r>
        <w:t>. ACT-001 "Sistema"</w:t>
      </w:r>
      <w:bookmarkEnd w:id="109"/>
    </w:p>
    <w:tbl>
      <w:tblPr>
        <w:tblStyle w:val="TableGrid"/>
        <w:tblW w:w="0" w:type="auto"/>
        <w:jc w:val="center"/>
        <w:tblLook w:val="06A0" w:firstRow="1" w:lastRow="0" w:firstColumn="1" w:lastColumn="0" w:noHBand="1" w:noVBand="1"/>
      </w:tblPr>
      <w:tblGrid>
        <w:gridCol w:w="2085"/>
        <w:gridCol w:w="6930"/>
      </w:tblGrid>
      <w:tr w:rsidR="48B46434" w14:paraId="50DC9FAD" w14:textId="77777777" w:rsidTr="48B46434">
        <w:trPr>
          <w:trHeight w:val="300"/>
          <w:jc w:val="center"/>
        </w:trPr>
        <w:tc>
          <w:tcPr>
            <w:tcW w:w="2085" w:type="dxa"/>
          </w:tcPr>
          <w:p w14:paraId="5A2266DE" w14:textId="5EAACBA7"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Act-</w:t>
            </w:r>
            <w:r w:rsidR="00E15225">
              <w:rPr>
                <w:rFonts w:ascii="Times New Roman" w:eastAsia="Times New Roman" w:hAnsi="Times New Roman" w:cs="Times New Roman"/>
                <w:b/>
                <w:bCs/>
              </w:rPr>
              <w:t>001</w:t>
            </w:r>
          </w:p>
        </w:tc>
        <w:tc>
          <w:tcPr>
            <w:tcW w:w="6930" w:type="dxa"/>
          </w:tcPr>
          <w:p w14:paraId="234BDBE7" w14:textId="54EBBE24" w:rsidR="08CCABDB" w:rsidRDefault="08CCABDB" w:rsidP="48B46434">
            <w:pPr>
              <w:spacing w:line="279" w:lineRule="auto"/>
            </w:pPr>
            <w:r w:rsidRPr="48B46434">
              <w:rPr>
                <w:rFonts w:ascii="Times New Roman" w:eastAsia="Times New Roman" w:hAnsi="Times New Roman" w:cs="Times New Roman"/>
              </w:rPr>
              <w:t>Sistema</w:t>
            </w:r>
          </w:p>
        </w:tc>
      </w:tr>
      <w:tr w:rsidR="48B46434" w14:paraId="66E633BB" w14:textId="77777777" w:rsidTr="48B46434">
        <w:trPr>
          <w:trHeight w:val="300"/>
          <w:jc w:val="center"/>
        </w:trPr>
        <w:tc>
          <w:tcPr>
            <w:tcW w:w="2085" w:type="dxa"/>
          </w:tcPr>
          <w:p w14:paraId="4EA87798" w14:textId="5A1D8A8A"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Versión</w:t>
            </w:r>
          </w:p>
        </w:tc>
        <w:tc>
          <w:tcPr>
            <w:tcW w:w="6930" w:type="dxa"/>
          </w:tcPr>
          <w:p w14:paraId="2EE4B2DA" w14:textId="30EB0833"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1.0 (</w:t>
            </w:r>
            <w:r w:rsidR="6C07B2B6" w:rsidRPr="49AEAAED">
              <w:rPr>
                <w:rFonts w:ascii="Times New Roman" w:eastAsia="Times New Roman" w:hAnsi="Times New Roman" w:cs="Times New Roman"/>
              </w:rPr>
              <w:t>0</w:t>
            </w:r>
            <w:r w:rsidR="102866F4" w:rsidRPr="49AEAAED">
              <w:rPr>
                <w:rFonts w:ascii="Times New Roman" w:eastAsia="Times New Roman" w:hAnsi="Times New Roman" w:cs="Times New Roman"/>
              </w:rPr>
              <w:t>9</w:t>
            </w:r>
            <w:r w:rsidRPr="48B46434">
              <w:rPr>
                <w:rFonts w:ascii="Times New Roman" w:eastAsia="Times New Roman" w:hAnsi="Times New Roman" w:cs="Times New Roman"/>
              </w:rPr>
              <w:t>/06/2024)</w:t>
            </w:r>
          </w:p>
        </w:tc>
      </w:tr>
      <w:tr w:rsidR="48B46434" w14:paraId="5DEDF4DA" w14:textId="77777777" w:rsidTr="48B46434">
        <w:trPr>
          <w:trHeight w:val="300"/>
          <w:jc w:val="center"/>
        </w:trPr>
        <w:tc>
          <w:tcPr>
            <w:tcW w:w="2085" w:type="dxa"/>
          </w:tcPr>
          <w:p w14:paraId="4A93F04B" w14:textId="62CFE1E8"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Autores</w:t>
            </w:r>
          </w:p>
        </w:tc>
        <w:tc>
          <w:tcPr>
            <w:tcW w:w="6930" w:type="dxa"/>
          </w:tcPr>
          <w:p w14:paraId="47B72462" w14:textId="4BA67719" w:rsidR="48B46434" w:rsidRDefault="48B46434" w:rsidP="48B46434">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48B46434" w14:paraId="6B341711" w14:textId="77777777" w:rsidTr="48B46434">
        <w:trPr>
          <w:trHeight w:val="300"/>
          <w:jc w:val="center"/>
        </w:trPr>
        <w:tc>
          <w:tcPr>
            <w:tcW w:w="2085" w:type="dxa"/>
          </w:tcPr>
          <w:p w14:paraId="20B5A675" w14:textId="784B6F46"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Fuente</w:t>
            </w:r>
          </w:p>
        </w:tc>
        <w:tc>
          <w:tcPr>
            <w:tcW w:w="6930" w:type="dxa"/>
          </w:tcPr>
          <w:p w14:paraId="2DE83623" w14:textId="731DC3C3"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Jaime Guacán</w:t>
            </w:r>
            <w:r w:rsidR="3D7A59CE" w:rsidRPr="48B46434">
              <w:rPr>
                <w:rFonts w:ascii="Times New Roman" w:eastAsia="Times New Roman" w:hAnsi="Times New Roman" w:cs="Times New Roman"/>
              </w:rPr>
              <w:t>, Patricia Deleg</w:t>
            </w:r>
          </w:p>
        </w:tc>
      </w:tr>
      <w:tr w:rsidR="48B46434" w14:paraId="5D6C476E" w14:textId="77777777" w:rsidTr="48B46434">
        <w:trPr>
          <w:trHeight w:val="300"/>
          <w:jc w:val="center"/>
        </w:trPr>
        <w:tc>
          <w:tcPr>
            <w:tcW w:w="2085" w:type="dxa"/>
          </w:tcPr>
          <w:p w14:paraId="4AD2F9B9" w14:textId="081A8D0E"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Descripción</w:t>
            </w:r>
          </w:p>
        </w:tc>
        <w:tc>
          <w:tcPr>
            <w:tcW w:w="6930" w:type="dxa"/>
          </w:tcPr>
          <w:p w14:paraId="2B7B2BD2" w14:textId="2BBF01EB" w:rsidR="48B46434" w:rsidRDefault="327336A5" w:rsidP="48B46434">
            <w:pPr>
              <w:rPr>
                <w:rFonts w:ascii="Times New Roman" w:eastAsia="Times New Roman" w:hAnsi="Times New Roman" w:cs="Times New Roman"/>
              </w:rPr>
            </w:pPr>
            <w:r w:rsidRPr="375D9D91">
              <w:rPr>
                <w:rFonts w:ascii="Times New Roman" w:eastAsia="Times New Roman" w:hAnsi="Times New Roman" w:cs="Times New Roman"/>
              </w:rPr>
              <w:t>E</w:t>
            </w:r>
            <w:r w:rsidR="5332FF3D" w:rsidRPr="375D9D91">
              <w:rPr>
                <w:rFonts w:ascii="Times New Roman" w:eastAsia="Times New Roman" w:hAnsi="Times New Roman" w:cs="Times New Roman"/>
              </w:rPr>
              <w:t>l sistema es aquel que despliega la información y todos</w:t>
            </w:r>
          </w:p>
        </w:tc>
      </w:tr>
      <w:tr w:rsidR="48B46434" w14:paraId="42A0B613" w14:textId="77777777" w:rsidTr="48B46434">
        <w:trPr>
          <w:trHeight w:val="570"/>
          <w:jc w:val="center"/>
        </w:trPr>
        <w:tc>
          <w:tcPr>
            <w:tcW w:w="2085" w:type="dxa"/>
          </w:tcPr>
          <w:p w14:paraId="11BB6229" w14:textId="28EC6362"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Comentarios</w:t>
            </w:r>
          </w:p>
        </w:tc>
        <w:tc>
          <w:tcPr>
            <w:tcW w:w="6930" w:type="dxa"/>
          </w:tcPr>
          <w:p w14:paraId="76D962A4" w14:textId="08626BAC"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El cliente puede ser un nuevo cliente o ya una persona que ha usado el servicio</w:t>
            </w:r>
          </w:p>
        </w:tc>
      </w:tr>
    </w:tbl>
    <w:p w14:paraId="47046513" w14:textId="05EC2121" w:rsidR="51988783" w:rsidRDefault="51988783" w:rsidP="48B46434"/>
    <w:p w14:paraId="4A60C9E6" w14:textId="1EBF94BC" w:rsidR="00E15225" w:rsidRDefault="00E15225" w:rsidP="00E15225">
      <w:pPr>
        <w:pStyle w:val="Caption"/>
        <w:keepNext/>
        <w:jc w:val="center"/>
      </w:pPr>
      <w:bookmarkStart w:id="110" w:name="_Toc168861512"/>
      <w:r>
        <w:t xml:space="preserve">Tabla </w:t>
      </w:r>
      <w:r>
        <w:fldChar w:fldCharType="begin"/>
      </w:r>
      <w:r>
        <w:instrText xml:space="preserve"> SEQ Tabla \* ARABIC </w:instrText>
      </w:r>
      <w:r>
        <w:fldChar w:fldCharType="separate"/>
      </w:r>
      <w:r>
        <w:fldChar w:fldCharType="end"/>
      </w:r>
      <w:r>
        <w:t>. ACT-002 "Cliente"</w:t>
      </w:r>
      <w:bookmarkEnd w:id="110"/>
    </w:p>
    <w:tbl>
      <w:tblPr>
        <w:tblStyle w:val="TableGrid"/>
        <w:tblW w:w="0" w:type="auto"/>
        <w:jc w:val="center"/>
        <w:tblLayout w:type="fixed"/>
        <w:tblLook w:val="06A0" w:firstRow="1" w:lastRow="0" w:firstColumn="1" w:lastColumn="0" w:noHBand="1" w:noVBand="1"/>
      </w:tblPr>
      <w:tblGrid>
        <w:gridCol w:w="2085"/>
        <w:gridCol w:w="6930"/>
      </w:tblGrid>
      <w:tr w:rsidR="51988783" w14:paraId="0C45904B" w14:textId="77777777" w:rsidTr="48B46434">
        <w:trPr>
          <w:trHeight w:val="300"/>
          <w:jc w:val="center"/>
        </w:trPr>
        <w:tc>
          <w:tcPr>
            <w:tcW w:w="2085" w:type="dxa"/>
          </w:tcPr>
          <w:p w14:paraId="0B2C45DD" w14:textId="337644BE"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Act-</w:t>
            </w:r>
            <w:r w:rsidR="00E15225">
              <w:rPr>
                <w:rFonts w:ascii="Times New Roman" w:eastAsia="Times New Roman" w:hAnsi="Times New Roman" w:cs="Times New Roman"/>
                <w:b/>
                <w:bCs/>
              </w:rPr>
              <w:t>002</w:t>
            </w:r>
          </w:p>
        </w:tc>
        <w:tc>
          <w:tcPr>
            <w:tcW w:w="6930" w:type="dxa"/>
          </w:tcPr>
          <w:p w14:paraId="2814E81F" w14:textId="5CA9C930"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Cliente</w:t>
            </w:r>
          </w:p>
        </w:tc>
      </w:tr>
      <w:tr w:rsidR="51988783" w14:paraId="60E58D27" w14:textId="77777777" w:rsidTr="48B46434">
        <w:trPr>
          <w:trHeight w:val="300"/>
          <w:jc w:val="center"/>
        </w:trPr>
        <w:tc>
          <w:tcPr>
            <w:tcW w:w="2085" w:type="dxa"/>
          </w:tcPr>
          <w:p w14:paraId="756D0126" w14:textId="5A1D8A8A"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Versión</w:t>
            </w:r>
          </w:p>
        </w:tc>
        <w:tc>
          <w:tcPr>
            <w:tcW w:w="6930" w:type="dxa"/>
          </w:tcPr>
          <w:p w14:paraId="2D5D8FF9" w14:textId="630B9C1D"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1.0 (06/06/2024)</w:t>
            </w:r>
          </w:p>
        </w:tc>
      </w:tr>
      <w:tr w:rsidR="51988783" w14:paraId="1FB91FE6" w14:textId="77777777" w:rsidTr="48B46434">
        <w:trPr>
          <w:trHeight w:val="300"/>
          <w:jc w:val="center"/>
        </w:trPr>
        <w:tc>
          <w:tcPr>
            <w:tcW w:w="2085" w:type="dxa"/>
          </w:tcPr>
          <w:p w14:paraId="7B494946" w14:textId="62CFE1E8"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Autores</w:t>
            </w:r>
          </w:p>
        </w:tc>
        <w:tc>
          <w:tcPr>
            <w:tcW w:w="6930" w:type="dxa"/>
          </w:tcPr>
          <w:p w14:paraId="60FE016E" w14:textId="4BA67719" w:rsidR="51988783" w:rsidRDefault="51988783" w:rsidP="51988783">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51988783" w14:paraId="45712A74" w14:textId="77777777" w:rsidTr="48B46434">
        <w:trPr>
          <w:trHeight w:val="300"/>
          <w:jc w:val="center"/>
        </w:trPr>
        <w:tc>
          <w:tcPr>
            <w:tcW w:w="2085" w:type="dxa"/>
          </w:tcPr>
          <w:p w14:paraId="482798A7" w14:textId="784B6F46"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Fuente</w:t>
            </w:r>
          </w:p>
        </w:tc>
        <w:tc>
          <w:tcPr>
            <w:tcW w:w="6930" w:type="dxa"/>
          </w:tcPr>
          <w:p w14:paraId="3B9C0227" w14:textId="0FE5CF08"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Jaime Guacán</w:t>
            </w:r>
          </w:p>
        </w:tc>
      </w:tr>
      <w:tr w:rsidR="51988783" w14:paraId="0655B7BA" w14:textId="77777777" w:rsidTr="48B46434">
        <w:trPr>
          <w:trHeight w:val="300"/>
          <w:jc w:val="center"/>
        </w:trPr>
        <w:tc>
          <w:tcPr>
            <w:tcW w:w="2085" w:type="dxa"/>
          </w:tcPr>
          <w:p w14:paraId="4589C56C" w14:textId="081A8D0E"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Descripción</w:t>
            </w:r>
          </w:p>
        </w:tc>
        <w:tc>
          <w:tcPr>
            <w:tcW w:w="6930" w:type="dxa"/>
          </w:tcPr>
          <w:p w14:paraId="787E7D0C" w14:textId="6AB3D346"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El cliente es aquel que requiere del servicio, para lo cual el buscará en el sistema referencias de proyectos y si les gusta podrá contactarse y si lo desea podrá seguir las páginas de redes sociales</w:t>
            </w:r>
          </w:p>
        </w:tc>
      </w:tr>
      <w:tr w:rsidR="51988783" w14:paraId="631D1540" w14:textId="77777777" w:rsidTr="48B46434">
        <w:trPr>
          <w:trHeight w:val="570"/>
          <w:jc w:val="center"/>
        </w:trPr>
        <w:tc>
          <w:tcPr>
            <w:tcW w:w="2085" w:type="dxa"/>
          </w:tcPr>
          <w:p w14:paraId="31C90B19" w14:textId="28EC636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Comentarios</w:t>
            </w:r>
          </w:p>
        </w:tc>
        <w:tc>
          <w:tcPr>
            <w:tcW w:w="6930" w:type="dxa"/>
          </w:tcPr>
          <w:p w14:paraId="17F40BBD" w14:textId="08626BAC" w:rsidR="51988783" w:rsidRDefault="51988783" w:rsidP="51988783">
            <w:pPr>
              <w:rPr>
                <w:rFonts w:ascii="Times New Roman" w:eastAsia="Times New Roman" w:hAnsi="Times New Roman" w:cs="Times New Roman"/>
              </w:rPr>
            </w:pPr>
            <w:r w:rsidRPr="48B46434">
              <w:rPr>
                <w:rFonts w:ascii="Times New Roman" w:eastAsia="Times New Roman" w:hAnsi="Times New Roman" w:cs="Times New Roman"/>
              </w:rPr>
              <w:t xml:space="preserve">El cliente puede ser un nuevo cliente o ya una persona que </w:t>
            </w:r>
            <w:r w:rsidR="3D1A5477" w:rsidRPr="48B46434">
              <w:rPr>
                <w:rFonts w:ascii="Times New Roman" w:eastAsia="Times New Roman" w:hAnsi="Times New Roman" w:cs="Times New Roman"/>
              </w:rPr>
              <w:t>ha</w:t>
            </w:r>
            <w:r w:rsidRPr="48B46434">
              <w:rPr>
                <w:rFonts w:ascii="Times New Roman" w:eastAsia="Times New Roman" w:hAnsi="Times New Roman" w:cs="Times New Roman"/>
              </w:rPr>
              <w:t xml:space="preserve"> usado el servicio</w:t>
            </w:r>
          </w:p>
        </w:tc>
      </w:tr>
    </w:tbl>
    <w:p w14:paraId="42DAF14D" w14:textId="571D2FD4" w:rsidR="51988783" w:rsidRDefault="51988783" w:rsidP="51988783">
      <w:pPr>
        <w:pStyle w:val="Heading3"/>
        <w:spacing w:line="480" w:lineRule="auto"/>
        <w:rPr>
          <w:rFonts w:ascii="Times New Roman" w:eastAsia="Times New Roman" w:hAnsi="Times New Roman" w:cs="Times New Roman"/>
          <w:b/>
          <w:bCs/>
        </w:rPr>
      </w:pPr>
    </w:p>
    <w:p w14:paraId="3BAD1020" w14:textId="36B9C57E" w:rsidR="000A61CC" w:rsidRDefault="000A61CC" w:rsidP="00AC38A8">
      <w:pPr>
        <w:pStyle w:val="Caption"/>
        <w:keepNext/>
        <w:jc w:val="center"/>
      </w:pPr>
      <w:bookmarkStart w:id="111" w:name="_Toc168861513"/>
      <w:r>
        <w:t xml:space="preserve">Tabla </w:t>
      </w:r>
      <w:r>
        <w:fldChar w:fldCharType="begin"/>
      </w:r>
      <w:r>
        <w:instrText xml:space="preserve"> SEQ Tabla \* ARABIC </w:instrText>
      </w:r>
      <w:r>
        <w:fldChar w:fldCharType="separate"/>
      </w:r>
      <w:r>
        <w:fldChar w:fldCharType="end"/>
      </w:r>
      <w:r>
        <w:t>. ACT-003 "Empresa"</w:t>
      </w:r>
      <w:bookmarkEnd w:id="111"/>
    </w:p>
    <w:tbl>
      <w:tblPr>
        <w:tblStyle w:val="TableGrid"/>
        <w:tblW w:w="0" w:type="auto"/>
        <w:jc w:val="center"/>
        <w:tblLayout w:type="fixed"/>
        <w:tblLook w:val="06A0" w:firstRow="1" w:lastRow="0" w:firstColumn="1" w:lastColumn="0" w:noHBand="1" w:noVBand="1"/>
      </w:tblPr>
      <w:tblGrid>
        <w:gridCol w:w="2085"/>
        <w:gridCol w:w="6930"/>
      </w:tblGrid>
      <w:tr w:rsidR="51988783" w14:paraId="2A4585E5" w14:textId="77777777" w:rsidTr="51988783">
        <w:trPr>
          <w:trHeight w:val="300"/>
          <w:jc w:val="center"/>
        </w:trPr>
        <w:tc>
          <w:tcPr>
            <w:tcW w:w="2085" w:type="dxa"/>
          </w:tcPr>
          <w:p w14:paraId="126FED20" w14:textId="0FD6A5D0"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Act-</w:t>
            </w:r>
            <w:r w:rsidR="00E15225">
              <w:rPr>
                <w:rFonts w:ascii="Times New Roman" w:eastAsia="Times New Roman" w:hAnsi="Times New Roman" w:cs="Times New Roman"/>
                <w:b/>
                <w:bCs/>
              </w:rPr>
              <w:t>003</w:t>
            </w:r>
          </w:p>
        </w:tc>
        <w:tc>
          <w:tcPr>
            <w:tcW w:w="6930" w:type="dxa"/>
          </w:tcPr>
          <w:p w14:paraId="522FC96C" w14:textId="2F8561B5"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Empresa</w:t>
            </w:r>
          </w:p>
        </w:tc>
      </w:tr>
      <w:tr w:rsidR="51988783" w14:paraId="4ACACA28" w14:textId="77777777" w:rsidTr="51988783">
        <w:trPr>
          <w:trHeight w:val="300"/>
          <w:jc w:val="center"/>
        </w:trPr>
        <w:tc>
          <w:tcPr>
            <w:tcW w:w="2085" w:type="dxa"/>
          </w:tcPr>
          <w:p w14:paraId="188FA810" w14:textId="5A1D8A8A"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Versión</w:t>
            </w:r>
          </w:p>
        </w:tc>
        <w:tc>
          <w:tcPr>
            <w:tcW w:w="6930" w:type="dxa"/>
          </w:tcPr>
          <w:p w14:paraId="3F5B49F9" w14:textId="630B9C1D"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1.0 (06/06/2024)</w:t>
            </w:r>
          </w:p>
        </w:tc>
      </w:tr>
      <w:tr w:rsidR="51988783" w14:paraId="0802D3D5" w14:textId="77777777" w:rsidTr="51988783">
        <w:trPr>
          <w:trHeight w:val="300"/>
          <w:jc w:val="center"/>
        </w:trPr>
        <w:tc>
          <w:tcPr>
            <w:tcW w:w="2085" w:type="dxa"/>
          </w:tcPr>
          <w:p w14:paraId="07C617E5" w14:textId="62CFE1E8"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Autores</w:t>
            </w:r>
          </w:p>
        </w:tc>
        <w:tc>
          <w:tcPr>
            <w:tcW w:w="6930" w:type="dxa"/>
          </w:tcPr>
          <w:p w14:paraId="33525517" w14:textId="4BA67719" w:rsidR="51988783" w:rsidRDefault="51988783" w:rsidP="51988783">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51988783" w14:paraId="07537D86" w14:textId="77777777" w:rsidTr="51988783">
        <w:trPr>
          <w:trHeight w:val="300"/>
          <w:jc w:val="center"/>
        </w:trPr>
        <w:tc>
          <w:tcPr>
            <w:tcW w:w="2085" w:type="dxa"/>
          </w:tcPr>
          <w:p w14:paraId="03FA9490" w14:textId="784B6F46"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Fuente</w:t>
            </w:r>
          </w:p>
        </w:tc>
        <w:tc>
          <w:tcPr>
            <w:tcW w:w="6930" w:type="dxa"/>
          </w:tcPr>
          <w:p w14:paraId="177B91D6" w14:textId="4092C39B"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Patricia Deleg</w:t>
            </w:r>
          </w:p>
        </w:tc>
      </w:tr>
      <w:tr w:rsidR="51988783" w14:paraId="7C62F18B" w14:textId="77777777" w:rsidTr="51988783">
        <w:trPr>
          <w:trHeight w:val="300"/>
          <w:jc w:val="center"/>
        </w:trPr>
        <w:tc>
          <w:tcPr>
            <w:tcW w:w="2085" w:type="dxa"/>
          </w:tcPr>
          <w:p w14:paraId="630F375F" w14:textId="081A8D0E"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Descripción</w:t>
            </w:r>
          </w:p>
        </w:tc>
        <w:tc>
          <w:tcPr>
            <w:tcW w:w="6930" w:type="dxa"/>
          </w:tcPr>
          <w:p w14:paraId="7B79726A" w14:textId="1AD0B0E5"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La empresa podrá ver proyectos y los productos que usa para el servicio lo cual puede alentar a generar una colaboración con productos que posee dicha empresa y para ello tendrán acceso hacia los contactos con los cuales pueden ponerse de acuerdo</w:t>
            </w:r>
          </w:p>
        </w:tc>
      </w:tr>
      <w:tr w:rsidR="51988783" w14:paraId="1DB6F9AC" w14:textId="77777777" w:rsidTr="51988783">
        <w:trPr>
          <w:trHeight w:val="570"/>
          <w:jc w:val="center"/>
        </w:trPr>
        <w:tc>
          <w:tcPr>
            <w:tcW w:w="2085" w:type="dxa"/>
          </w:tcPr>
          <w:p w14:paraId="6FA018A9" w14:textId="28EC636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Comentarios</w:t>
            </w:r>
          </w:p>
        </w:tc>
        <w:tc>
          <w:tcPr>
            <w:tcW w:w="6930" w:type="dxa"/>
          </w:tcPr>
          <w:p w14:paraId="00ADD356" w14:textId="6B5156F1"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Las Empresas son el punto fuerte ya que si se logra la colaboración el servicio puedes ser mucho mejor</w:t>
            </w:r>
          </w:p>
        </w:tc>
      </w:tr>
    </w:tbl>
    <w:p w14:paraId="2D66C7DA" w14:textId="3396C080" w:rsidR="51988783" w:rsidRDefault="51988783" w:rsidP="51988783">
      <w:pPr>
        <w:pStyle w:val="Heading3"/>
      </w:pPr>
    </w:p>
    <w:p w14:paraId="46D05C9F" w14:textId="3C5FCB06" w:rsidR="09F71042" w:rsidRDefault="51988783" w:rsidP="09F71042">
      <w:pPr>
        <w:pStyle w:val="Heading3"/>
        <w:numPr>
          <w:ilvl w:val="2"/>
          <w:numId w:val="18"/>
        </w:numPr>
        <w:spacing w:line="480" w:lineRule="auto"/>
        <w:rPr>
          <w:rFonts w:ascii="Times New Roman" w:eastAsia="Times New Roman" w:hAnsi="Times New Roman" w:cs="Times New Roman"/>
          <w:b/>
          <w:bCs/>
        </w:rPr>
      </w:pPr>
      <w:bookmarkStart w:id="112" w:name="_Toc1778308924"/>
      <w:bookmarkStart w:id="113" w:name="_Toc435352687"/>
      <w:bookmarkStart w:id="114" w:name="_Toc1987296566"/>
      <w:bookmarkStart w:id="115" w:name="_Toc700509490"/>
      <w:bookmarkStart w:id="116" w:name="_Toc330747721"/>
      <w:bookmarkStart w:id="117" w:name="_Toc1709182816"/>
      <w:bookmarkStart w:id="118" w:name="_Toc757711657"/>
      <w:bookmarkStart w:id="119" w:name="_Toc44627428"/>
      <w:bookmarkStart w:id="120" w:name="_Toc1559003665"/>
      <w:bookmarkStart w:id="121" w:name="_Toc1738304125"/>
      <w:bookmarkStart w:id="122" w:name="_Toc168861548"/>
      <w:r w:rsidRPr="48B46434">
        <w:rPr>
          <w:rFonts w:ascii="Times New Roman" w:eastAsia="Times New Roman" w:hAnsi="Times New Roman" w:cs="Times New Roman"/>
          <w:b/>
          <w:bCs/>
        </w:rPr>
        <w:t>Caso de Uso del sistema</w:t>
      </w:r>
      <w:bookmarkEnd w:id="112"/>
      <w:bookmarkEnd w:id="113"/>
      <w:bookmarkEnd w:id="114"/>
      <w:bookmarkEnd w:id="115"/>
      <w:bookmarkEnd w:id="116"/>
      <w:bookmarkEnd w:id="117"/>
      <w:bookmarkEnd w:id="118"/>
      <w:bookmarkEnd w:id="119"/>
      <w:bookmarkEnd w:id="120"/>
      <w:bookmarkEnd w:id="121"/>
      <w:bookmarkEnd w:id="122"/>
      <w:r w:rsidRPr="48B46434">
        <w:rPr>
          <w:rFonts w:ascii="Times New Roman" w:eastAsia="Times New Roman" w:hAnsi="Times New Roman" w:cs="Times New Roman"/>
          <w:b/>
          <w:bCs/>
        </w:rPr>
        <w:t xml:space="preserve"> </w:t>
      </w:r>
    </w:p>
    <w:p w14:paraId="2A295C6F" w14:textId="0FDA3A68" w:rsidR="003F0474" w:rsidRDefault="003F0474" w:rsidP="003F0474">
      <w:pPr>
        <w:pStyle w:val="Caption"/>
        <w:keepNext/>
        <w:jc w:val="center"/>
      </w:pPr>
      <w:bookmarkStart w:id="123" w:name="_Toc168861514"/>
      <w:r>
        <w:t xml:space="preserve">Tabla </w:t>
      </w:r>
      <w:r>
        <w:fldChar w:fldCharType="begin"/>
      </w:r>
      <w:r>
        <w:instrText xml:space="preserve"> SEQ Tabla \* ARABIC </w:instrText>
      </w:r>
      <w:r>
        <w:fldChar w:fldCharType="separate"/>
      </w:r>
      <w:r>
        <w:fldChar w:fldCharType="end"/>
      </w:r>
      <w:r>
        <w:t>. UC-001 "El sistema deberá cargar la página web"</w:t>
      </w:r>
      <w:bookmarkEnd w:id="123"/>
    </w:p>
    <w:tbl>
      <w:tblPr>
        <w:tblStyle w:val="TableGrid"/>
        <w:tblW w:w="0" w:type="auto"/>
        <w:tblLayout w:type="fixed"/>
        <w:tblLook w:val="06A0" w:firstRow="1" w:lastRow="0" w:firstColumn="1" w:lastColumn="0" w:noHBand="1" w:noVBand="1"/>
      </w:tblPr>
      <w:tblGrid>
        <w:gridCol w:w="2205"/>
        <w:gridCol w:w="1230"/>
        <w:gridCol w:w="5580"/>
      </w:tblGrid>
      <w:tr w:rsidR="51988783" w14:paraId="46B72A5E" w14:textId="77777777" w:rsidTr="51988783">
        <w:trPr>
          <w:trHeight w:val="300"/>
        </w:trPr>
        <w:tc>
          <w:tcPr>
            <w:tcW w:w="2205" w:type="dxa"/>
          </w:tcPr>
          <w:p w14:paraId="72C9AD65" w14:textId="2103B47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UC-</w:t>
            </w:r>
            <w:r w:rsidR="00E15225">
              <w:rPr>
                <w:rFonts w:ascii="Times New Roman" w:eastAsia="Times New Roman" w:hAnsi="Times New Roman" w:cs="Times New Roman"/>
                <w:b/>
                <w:bCs/>
              </w:rPr>
              <w:t>001</w:t>
            </w:r>
          </w:p>
        </w:tc>
        <w:tc>
          <w:tcPr>
            <w:tcW w:w="6810" w:type="dxa"/>
            <w:gridSpan w:val="2"/>
          </w:tcPr>
          <w:p w14:paraId="701CE529" w14:textId="125D5E2C" w:rsidR="51988783" w:rsidRDefault="51988783" w:rsidP="51988783">
            <w:pPr>
              <w:rPr>
                <w:rFonts w:ascii="Times New Roman" w:eastAsia="Times New Roman" w:hAnsi="Times New Roman" w:cs="Times New Roman"/>
              </w:rPr>
            </w:pPr>
            <w:r w:rsidRPr="1A118B71">
              <w:rPr>
                <w:rFonts w:ascii="Times New Roman" w:eastAsia="Times New Roman" w:hAnsi="Times New Roman" w:cs="Times New Roman"/>
              </w:rPr>
              <w:t>E</w:t>
            </w:r>
            <w:r w:rsidR="014C8105" w:rsidRPr="1A118B71">
              <w:rPr>
                <w:rFonts w:ascii="Times New Roman" w:eastAsia="Times New Roman" w:hAnsi="Times New Roman" w:cs="Times New Roman"/>
              </w:rPr>
              <w:t xml:space="preserve">l sistema deberá cargar la </w:t>
            </w:r>
            <w:r w:rsidR="20FBB2B6" w:rsidRPr="30A50468">
              <w:rPr>
                <w:rFonts w:ascii="Times New Roman" w:eastAsia="Times New Roman" w:hAnsi="Times New Roman" w:cs="Times New Roman"/>
              </w:rPr>
              <w:t>página web</w:t>
            </w:r>
            <w:r w:rsidRPr="1546D122">
              <w:rPr>
                <w:rFonts w:ascii="Times New Roman" w:eastAsia="Times New Roman" w:hAnsi="Times New Roman" w:cs="Times New Roman"/>
              </w:rPr>
              <w:t>.</w:t>
            </w:r>
          </w:p>
        </w:tc>
      </w:tr>
      <w:tr w:rsidR="51988783" w14:paraId="552049A3" w14:textId="77777777" w:rsidTr="51988783">
        <w:trPr>
          <w:trHeight w:val="300"/>
        </w:trPr>
        <w:tc>
          <w:tcPr>
            <w:tcW w:w="2205" w:type="dxa"/>
          </w:tcPr>
          <w:p w14:paraId="6CB07767" w14:textId="0B817B65" w:rsidR="51988783" w:rsidRPr="001E0669" w:rsidRDefault="51988783" w:rsidP="51988783">
            <w:pPr>
              <w:rPr>
                <w:rFonts w:ascii="Times New Roman" w:eastAsia="Times New Roman" w:hAnsi="Times New Roman" w:cs="Times New Roman"/>
                <w:b/>
                <w:bCs/>
                <w:u w:val="single"/>
              </w:rPr>
            </w:pPr>
            <w:r w:rsidRPr="51988783">
              <w:rPr>
                <w:rFonts w:ascii="Times New Roman" w:eastAsia="Times New Roman" w:hAnsi="Times New Roman" w:cs="Times New Roman"/>
                <w:b/>
                <w:bCs/>
              </w:rPr>
              <w:t>Versión</w:t>
            </w:r>
          </w:p>
        </w:tc>
        <w:tc>
          <w:tcPr>
            <w:tcW w:w="6810" w:type="dxa"/>
            <w:gridSpan w:val="2"/>
          </w:tcPr>
          <w:p w14:paraId="79B160CE" w14:textId="37A4D521" w:rsidR="51988783" w:rsidRDefault="676DA65B" w:rsidP="51988783">
            <w:pPr>
              <w:rPr>
                <w:rFonts w:ascii="Times New Roman" w:eastAsia="Times New Roman" w:hAnsi="Times New Roman" w:cs="Times New Roman"/>
              </w:rPr>
            </w:pPr>
            <w:r w:rsidRPr="605230C6">
              <w:rPr>
                <w:rFonts w:ascii="Times New Roman" w:eastAsia="Times New Roman" w:hAnsi="Times New Roman" w:cs="Times New Roman"/>
              </w:rPr>
              <w:t>2</w:t>
            </w:r>
            <w:r w:rsidR="51988783" w:rsidRPr="51988783">
              <w:rPr>
                <w:rFonts w:ascii="Times New Roman" w:eastAsia="Times New Roman" w:hAnsi="Times New Roman" w:cs="Times New Roman"/>
              </w:rPr>
              <w:t>.0 (</w:t>
            </w:r>
            <w:r w:rsidR="75591170" w:rsidRPr="0E3D8A46">
              <w:rPr>
                <w:rFonts w:ascii="Times New Roman" w:eastAsia="Times New Roman" w:hAnsi="Times New Roman" w:cs="Times New Roman"/>
              </w:rPr>
              <w:t>09</w:t>
            </w:r>
            <w:r w:rsidR="51988783" w:rsidRPr="51988783">
              <w:rPr>
                <w:rFonts w:ascii="Times New Roman" w:eastAsia="Times New Roman" w:hAnsi="Times New Roman" w:cs="Times New Roman"/>
              </w:rPr>
              <w:t>/06/2024)</w:t>
            </w:r>
          </w:p>
        </w:tc>
      </w:tr>
      <w:tr w:rsidR="51988783" w14:paraId="0D37383E" w14:textId="77777777" w:rsidTr="51988783">
        <w:trPr>
          <w:trHeight w:val="300"/>
        </w:trPr>
        <w:tc>
          <w:tcPr>
            <w:tcW w:w="2205" w:type="dxa"/>
          </w:tcPr>
          <w:p w14:paraId="60AB5946" w14:textId="6740491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Autores</w:t>
            </w:r>
          </w:p>
        </w:tc>
        <w:tc>
          <w:tcPr>
            <w:tcW w:w="6810" w:type="dxa"/>
            <w:gridSpan w:val="2"/>
          </w:tcPr>
          <w:p w14:paraId="57E7541B" w14:textId="5101F26D" w:rsidR="51988783" w:rsidRDefault="51988783" w:rsidP="51988783">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51988783" w14:paraId="215878F3" w14:textId="77777777" w:rsidTr="51988783">
        <w:trPr>
          <w:trHeight w:val="300"/>
        </w:trPr>
        <w:tc>
          <w:tcPr>
            <w:tcW w:w="2205" w:type="dxa"/>
          </w:tcPr>
          <w:p w14:paraId="49DFCFA6" w14:textId="30492DB4"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Fuente</w:t>
            </w:r>
          </w:p>
        </w:tc>
        <w:tc>
          <w:tcPr>
            <w:tcW w:w="6810" w:type="dxa"/>
            <w:gridSpan w:val="2"/>
          </w:tcPr>
          <w:p w14:paraId="0C781B13" w14:textId="57630A50"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Jaime Guacán, Patricia Deleg</w:t>
            </w:r>
          </w:p>
        </w:tc>
      </w:tr>
      <w:tr w:rsidR="51988783" w14:paraId="63AEB29F" w14:textId="77777777" w:rsidTr="51988783">
        <w:trPr>
          <w:trHeight w:val="300"/>
        </w:trPr>
        <w:tc>
          <w:tcPr>
            <w:tcW w:w="2205" w:type="dxa"/>
          </w:tcPr>
          <w:p w14:paraId="4881D1E5" w14:textId="7E26DAC8"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Objetivo asociado</w:t>
            </w:r>
          </w:p>
        </w:tc>
        <w:tc>
          <w:tcPr>
            <w:tcW w:w="6810" w:type="dxa"/>
            <w:gridSpan w:val="2"/>
          </w:tcPr>
          <w:p w14:paraId="61E7DD3F" w14:textId="47B9D1E7"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Obj-</w:t>
            </w:r>
            <w:r w:rsidRPr="1A118B71">
              <w:rPr>
                <w:rFonts w:ascii="Times New Roman" w:eastAsia="Times New Roman" w:hAnsi="Times New Roman" w:cs="Times New Roman"/>
              </w:rPr>
              <w:t>00</w:t>
            </w:r>
            <w:r w:rsidR="43F83385" w:rsidRPr="1A118B71">
              <w:rPr>
                <w:rFonts w:ascii="Times New Roman" w:eastAsia="Times New Roman" w:hAnsi="Times New Roman" w:cs="Times New Roman"/>
              </w:rPr>
              <w:t>1</w:t>
            </w:r>
          </w:p>
        </w:tc>
      </w:tr>
      <w:tr w:rsidR="51988783" w14:paraId="39065FF8" w14:textId="77777777" w:rsidTr="51988783">
        <w:trPr>
          <w:trHeight w:val="300"/>
        </w:trPr>
        <w:tc>
          <w:tcPr>
            <w:tcW w:w="2205" w:type="dxa"/>
          </w:tcPr>
          <w:p w14:paraId="612BC7D8" w14:textId="63210C6E"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Descripción</w:t>
            </w:r>
          </w:p>
        </w:tc>
        <w:tc>
          <w:tcPr>
            <w:tcW w:w="6810" w:type="dxa"/>
            <w:gridSpan w:val="2"/>
          </w:tcPr>
          <w:p w14:paraId="54C7EAB2" w14:textId="5B720BFC" w:rsidR="51988783" w:rsidRDefault="2E9D219A" w:rsidP="51988783">
            <w:pPr>
              <w:rPr>
                <w:rFonts w:ascii="Times New Roman" w:eastAsia="Times New Roman" w:hAnsi="Times New Roman" w:cs="Times New Roman"/>
              </w:rPr>
            </w:pPr>
            <w:r w:rsidRPr="30A50468">
              <w:rPr>
                <w:rFonts w:ascii="Times New Roman" w:eastAsia="Times New Roman" w:hAnsi="Times New Roman" w:cs="Times New Roman"/>
              </w:rPr>
              <w:t xml:space="preserve">El sistema deberá </w:t>
            </w:r>
            <w:r w:rsidR="4F9C31A7" w:rsidRPr="30A50468">
              <w:rPr>
                <w:rFonts w:ascii="Times New Roman" w:eastAsia="Times New Roman" w:hAnsi="Times New Roman" w:cs="Times New Roman"/>
              </w:rPr>
              <w:t>cargar las secciones de la página principal</w:t>
            </w:r>
          </w:p>
        </w:tc>
      </w:tr>
      <w:tr w:rsidR="51988783" w14:paraId="3FF3F7CB" w14:textId="77777777" w:rsidTr="51988783">
        <w:trPr>
          <w:trHeight w:val="300"/>
        </w:trPr>
        <w:tc>
          <w:tcPr>
            <w:tcW w:w="2205" w:type="dxa"/>
          </w:tcPr>
          <w:p w14:paraId="74287147" w14:textId="7C866D9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Precondición</w:t>
            </w:r>
          </w:p>
        </w:tc>
        <w:tc>
          <w:tcPr>
            <w:tcW w:w="6810" w:type="dxa"/>
            <w:gridSpan w:val="2"/>
          </w:tcPr>
          <w:p w14:paraId="31C75F8E" w14:textId="18DA4337" w:rsidR="51988783" w:rsidRDefault="45A3F32C" w:rsidP="30A50468">
            <w:pPr>
              <w:spacing w:line="279" w:lineRule="auto"/>
            </w:pPr>
            <w:r w:rsidRPr="30A50468">
              <w:rPr>
                <w:rFonts w:ascii="Times New Roman" w:eastAsia="Times New Roman" w:hAnsi="Times New Roman" w:cs="Times New Roman"/>
              </w:rPr>
              <w:t>Utilizar un navegador web</w:t>
            </w:r>
          </w:p>
        </w:tc>
      </w:tr>
      <w:tr w:rsidR="51988783" w14:paraId="5161C4AF" w14:textId="77777777" w:rsidTr="769FC147">
        <w:trPr>
          <w:trHeight w:val="315"/>
        </w:trPr>
        <w:tc>
          <w:tcPr>
            <w:tcW w:w="2205" w:type="dxa"/>
            <w:vMerge w:val="restart"/>
          </w:tcPr>
          <w:p w14:paraId="37A2B570" w14:textId="68E50DC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Secuencia normal</w:t>
            </w:r>
          </w:p>
        </w:tc>
        <w:tc>
          <w:tcPr>
            <w:tcW w:w="1230" w:type="dxa"/>
          </w:tcPr>
          <w:p w14:paraId="4964AD9F" w14:textId="6138E27C"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Paso</w:t>
            </w:r>
          </w:p>
        </w:tc>
        <w:tc>
          <w:tcPr>
            <w:tcW w:w="5580" w:type="dxa"/>
          </w:tcPr>
          <w:p w14:paraId="76D90310" w14:textId="4596FD68"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Acción</w:t>
            </w:r>
          </w:p>
        </w:tc>
      </w:tr>
      <w:tr w:rsidR="51988783" w14:paraId="58A5243A" w14:textId="77777777" w:rsidTr="769FC147">
        <w:trPr>
          <w:trHeight w:val="720"/>
        </w:trPr>
        <w:tc>
          <w:tcPr>
            <w:tcW w:w="2205" w:type="dxa"/>
            <w:vMerge/>
          </w:tcPr>
          <w:p w14:paraId="288D8402" w14:textId="77777777" w:rsidR="005066D1" w:rsidRDefault="005066D1"/>
        </w:tc>
        <w:tc>
          <w:tcPr>
            <w:tcW w:w="1230" w:type="dxa"/>
          </w:tcPr>
          <w:p w14:paraId="5CA13510" w14:textId="6F2DC2A7"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p1</w:t>
            </w:r>
          </w:p>
        </w:tc>
        <w:tc>
          <w:tcPr>
            <w:tcW w:w="5580" w:type="dxa"/>
          </w:tcPr>
          <w:p w14:paraId="38A49D8C" w14:textId="0680E521" w:rsidR="51988783" w:rsidRDefault="5783F05F" w:rsidP="30A50468">
            <w:pPr>
              <w:spacing w:line="279" w:lineRule="auto"/>
              <w:rPr>
                <w:rFonts w:ascii="Times New Roman" w:eastAsia="Times New Roman" w:hAnsi="Times New Roman" w:cs="Times New Roman"/>
              </w:rPr>
            </w:pPr>
            <w:r w:rsidRPr="30A50468">
              <w:rPr>
                <w:rFonts w:ascii="Times New Roman" w:eastAsia="Times New Roman" w:hAnsi="Times New Roman" w:cs="Times New Roman"/>
              </w:rPr>
              <w:t>Ingresar al enlace de la página web</w:t>
            </w:r>
          </w:p>
        </w:tc>
      </w:tr>
      <w:tr w:rsidR="51988783" w14:paraId="2C26BFDA" w14:textId="77777777" w:rsidTr="769FC147">
        <w:trPr>
          <w:trHeight w:val="720"/>
        </w:trPr>
        <w:tc>
          <w:tcPr>
            <w:tcW w:w="2205" w:type="dxa"/>
            <w:vMerge/>
          </w:tcPr>
          <w:p w14:paraId="366982F8" w14:textId="77777777" w:rsidR="005066D1" w:rsidRDefault="005066D1"/>
        </w:tc>
        <w:tc>
          <w:tcPr>
            <w:tcW w:w="1230" w:type="dxa"/>
          </w:tcPr>
          <w:p w14:paraId="19F140DB" w14:textId="4522B0F4"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p2</w:t>
            </w:r>
          </w:p>
        </w:tc>
        <w:tc>
          <w:tcPr>
            <w:tcW w:w="5580" w:type="dxa"/>
          </w:tcPr>
          <w:p w14:paraId="2B41BAD1" w14:textId="1F5996F3" w:rsidR="51988783" w:rsidRDefault="0671EFE0" w:rsidP="30A50468">
            <w:pPr>
              <w:spacing w:line="279" w:lineRule="auto"/>
              <w:rPr>
                <w:rFonts w:ascii="Times New Roman" w:eastAsia="Times New Roman" w:hAnsi="Times New Roman" w:cs="Times New Roman"/>
              </w:rPr>
            </w:pPr>
            <w:r w:rsidRPr="30A50468">
              <w:rPr>
                <w:rFonts w:ascii="Times New Roman" w:eastAsia="Times New Roman" w:hAnsi="Times New Roman" w:cs="Times New Roman"/>
              </w:rPr>
              <w:t>Cargar secciones de la página principal</w:t>
            </w:r>
          </w:p>
        </w:tc>
      </w:tr>
      <w:tr w:rsidR="51988783" w14:paraId="2F48AA84" w14:textId="77777777" w:rsidTr="51988783">
        <w:trPr>
          <w:trHeight w:val="300"/>
        </w:trPr>
        <w:tc>
          <w:tcPr>
            <w:tcW w:w="2205" w:type="dxa"/>
          </w:tcPr>
          <w:p w14:paraId="594F93CE" w14:textId="6EA631A1"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Postcondición</w:t>
            </w:r>
          </w:p>
        </w:tc>
        <w:tc>
          <w:tcPr>
            <w:tcW w:w="6810" w:type="dxa"/>
            <w:gridSpan w:val="2"/>
          </w:tcPr>
          <w:p w14:paraId="0278D35C" w14:textId="7FD3E2D8"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No posee las postcondiciones</w:t>
            </w:r>
          </w:p>
        </w:tc>
      </w:tr>
      <w:tr w:rsidR="51988783" w14:paraId="1D1429C7" w14:textId="77777777" w:rsidTr="62CB9BAD">
        <w:trPr>
          <w:trHeight w:val="300"/>
        </w:trPr>
        <w:tc>
          <w:tcPr>
            <w:tcW w:w="2205" w:type="dxa"/>
            <w:vMerge w:val="restart"/>
          </w:tcPr>
          <w:p w14:paraId="2827FD1C" w14:textId="14ED2F6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Excepciones</w:t>
            </w:r>
          </w:p>
        </w:tc>
        <w:tc>
          <w:tcPr>
            <w:tcW w:w="1230" w:type="dxa"/>
          </w:tcPr>
          <w:p w14:paraId="435F189A" w14:textId="5A38B655"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Paso</w:t>
            </w:r>
          </w:p>
        </w:tc>
        <w:tc>
          <w:tcPr>
            <w:tcW w:w="5580" w:type="dxa"/>
          </w:tcPr>
          <w:p w14:paraId="5CBD666F" w14:textId="65833E0E" w:rsidR="51988783" w:rsidRPr="005554EF" w:rsidRDefault="51988783" w:rsidP="51988783">
            <w:pPr>
              <w:rPr>
                <w:rFonts w:ascii="Times New Roman" w:eastAsia="Times New Roman" w:hAnsi="Times New Roman" w:cs="Times New Roman"/>
                <w:u w:val="single"/>
              </w:rPr>
            </w:pPr>
            <w:r w:rsidRPr="51988783">
              <w:rPr>
                <w:rFonts w:ascii="Times New Roman" w:eastAsia="Times New Roman" w:hAnsi="Times New Roman" w:cs="Times New Roman"/>
              </w:rPr>
              <w:t>Acción</w:t>
            </w:r>
          </w:p>
        </w:tc>
      </w:tr>
      <w:tr w:rsidR="51988783" w14:paraId="1DD6492F" w14:textId="77777777" w:rsidTr="62CB9BAD">
        <w:trPr>
          <w:trHeight w:val="300"/>
        </w:trPr>
        <w:tc>
          <w:tcPr>
            <w:tcW w:w="2205" w:type="dxa"/>
            <w:vMerge/>
          </w:tcPr>
          <w:p w14:paraId="0C996AF9" w14:textId="77777777" w:rsidR="005066D1" w:rsidRDefault="005066D1"/>
        </w:tc>
        <w:tc>
          <w:tcPr>
            <w:tcW w:w="1230" w:type="dxa"/>
          </w:tcPr>
          <w:p w14:paraId="2EF17F20" w14:textId="40303297"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p1</w:t>
            </w:r>
          </w:p>
        </w:tc>
        <w:tc>
          <w:tcPr>
            <w:tcW w:w="5580" w:type="dxa"/>
          </w:tcPr>
          <w:p w14:paraId="69A00F8D" w14:textId="51201AE0" w:rsidR="51988783" w:rsidRDefault="38C54489" w:rsidP="2BE0A30D">
            <w:pPr>
              <w:spacing w:line="279" w:lineRule="auto"/>
            </w:pPr>
            <w:r w:rsidRPr="2BE0A30D">
              <w:rPr>
                <w:rFonts w:ascii="Times New Roman" w:eastAsia="Times New Roman" w:hAnsi="Times New Roman" w:cs="Times New Roman"/>
              </w:rPr>
              <w:t xml:space="preserve">El servicio que aloja la página web no </w:t>
            </w:r>
            <w:r w:rsidRPr="4DE3FEFE">
              <w:rPr>
                <w:rFonts w:ascii="Times New Roman" w:eastAsia="Times New Roman" w:hAnsi="Times New Roman" w:cs="Times New Roman"/>
              </w:rPr>
              <w:t>est</w:t>
            </w:r>
            <w:r w:rsidR="2BD12C6E" w:rsidRPr="4DE3FEFE">
              <w:rPr>
                <w:rFonts w:ascii="Times New Roman" w:eastAsia="Times New Roman" w:hAnsi="Times New Roman" w:cs="Times New Roman"/>
              </w:rPr>
              <w:t>á</w:t>
            </w:r>
            <w:r w:rsidRPr="11850FB1">
              <w:rPr>
                <w:rFonts w:ascii="Times New Roman" w:eastAsia="Times New Roman" w:hAnsi="Times New Roman" w:cs="Times New Roman"/>
              </w:rPr>
              <w:t xml:space="preserve"> disponible</w:t>
            </w:r>
          </w:p>
        </w:tc>
      </w:tr>
      <w:tr w:rsidR="51988783" w14:paraId="108F4BE4" w14:textId="77777777" w:rsidTr="62CB9BAD">
        <w:trPr>
          <w:trHeight w:val="300"/>
        </w:trPr>
        <w:tc>
          <w:tcPr>
            <w:tcW w:w="2205" w:type="dxa"/>
            <w:vMerge/>
          </w:tcPr>
          <w:p w14:paraId="2E071D96" w14:textId="77777777" w:rsidR="005066D1" w:rsidRDefault="005066D1"/>
        </w:tc>
        <w:tc>
          <w:tcPr>
            <w:tcW w:w="1230" w:type="dxa"/>
          </w:tcPr>
          <w:p w14:paraId="6E9D6D1C" w14:textId="10745D91"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p2</w:t>
            </w:r>
          </w:p>
        </w:tc>
        <w:tc>
          <w:tcPr>
            <w:tcW w:w="5580" w:type="dxa"/>
          </w:tcPr>
          <w:p w14:paraId="298243F7" w14:textId="2BC2F461" w:rsidR="51988783" w:rsidRDefault="61025B5D" w:rsidP="51988783">
            <w:pPr>
              <w:rPr>
                <w:rFonts w:ascii="Times New Roman" w:eastAsia="Times New Roman" w:hAnsi="Times New Roman" w:cs="Times New Roman"/>
              </w:rPr>
            </w:pPr>
            <w:r w:rsidRPr="700CD08D">
              <w:rPr>
                <w:rFonts w:ascii="Times New Roman" w:eastAsia="Times New Roman" w:hAnsi="Times New Roman" w:cs="Times New Roman"/>
              </w:rPr>
              <w:t>La página mostrará una página de error</w:t>
            </w:r>
          </w:p>
        </w:tc>
      </w:tr>
      <w:tr w:rsidR="51988783" w14:paraId="1EE82C49" w14:textId="77777777" w:rsidTr="51988783">
        <w:trPr>
          <w:trHeight w:val="300"/>
        </w:trPr>
        <w:tc>
          <w:tcPr>
            <w:tcW w:w="2205" w:type="dxa"/>
          </w:tcPr>
          <w:p w14:paraId="05A91727" w14:textId="7D6D1D3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Frecuencia</w:t>
            </w:r>
          </w:p>
        </w:tc>
        <w:tc>
          <w:tcPr>
            <w:tcW w:w="6810" w:type="dxa"/>
            <w:gridSpan w:val="2"/>
          </w:tcPr>
          <w:p w14:paraId="506FCF48" w14:textId="25BB0DEE"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10 veces</w:t>
            </w:r>
          </w:p>
        </w:tc>
      </w:tr>
      <w:tr w:rsidR="51988783" w14:paraId="1407BA5B" w14:textId="77777777" w:rsidTr="51988783">
        <w:trPr>
          <w:trHeight w:val="300"/>
        </w:trPr>
        <w:tc>
          <w:tcPr>
            <w:tcW w:w="2205" w:type="dxa"/>
          </w:tcPr>
          <w:p w14:paraId="4159B6FA" w14:textId="4E00742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Importancia</w:t>
            </w:r>
          </w:p>
        </w:tc>
        <w:tc>
          <w:tcPr>
            <w:tcW w:w="6810" w:type="dxa"/>
            <w:gridSpan w:val="2"/>
          </w:tcPr>
          <w:p w14:paraId="287B3D0B" w14:textId="2C6D3B98"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Alta</w:t>
            </w:r>
          </w:p>
        </w:tc>
      </w:tr>
      <w:tr w:rsidR="51988783" w14:paraId="34F8AE7C" w14:textId="77777777" w:rsidTr="51988783">
        <w:trPr>
          <w:trHeight w:val="300"/>
        </w:trPr>
        <w:tc>
          <w:tcPr>
            <w:tcW w:w="2205" w:type="dxa"/>
          </w:tcPr>
          <w:p w14:paraId="56B234EE" w14:textId="5D6E20DD"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Urgencia</w:t>
            </w:r>
          </w:p>
        </w:tc>
        <w:tc>
          <w:tcPr>
            <w:tcW w:w="6810" w:type="dxa"/>
            <w:gridSpan w:val="2"/>
          </w:tcPr>
          <w:p w14:paraId="2F163EE3" w14:textId="67F208F1"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Alta</w:t>
            </w:r>
          </w:p>
        </w:tc>
      </w:tr>
      <w:tr w:rsidR="51988783" w14:paraId="2FC8211F" w14:textId="77777777" w:rsidTr="51988783">
        <w:trPr>
          <w:trHeight w:val="300"/>
        </w:trPr>
        <w:tc>
          <w:tcPr>
            <w:tcW w:w="2205" w:type="dxa"/>
          </w:tcPr>
          <w:p w14:paraId="26AA0266" w14:textId="7B6A93B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Estado</w:t>
            </w:r>
          </w:p>
        </w:tc>
        <w:tc>
          <w:tcPr>
            <w:tcW w:w="6810" w:type="dxa"/>
            <w:gridSpan w:val="2"/>
          </w:tcPr>
          <w:p w14:paraId="783EEAF1" w14:textId="2D8BADAF"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Sin iniciar</w:t>
            </w:r>
          </w:p>
        </w:tc>
      </w:tr>
      <w:tr w:rsidR="51988783" w14:paraId="676A02F8" w14:textId="77777777" w:rsidTr="51988783">
        <w:trPr>
          <w:trHeight w:val="300"/>
        </w:trPr>
        <w:tc>
          <w:tcPr>
            <w:tcW w:w="2205" w:type="dxa"/>
          </w:tcPr>
          <w:p w14:paraId="685E272A" w14:textId="01D9702B"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Estabilidad</w:t>
            </w:r>
          </w:p>
        </w:tc>
        <w:tc>
          <w:tcPr>
            <w:tcW w:w="6810" w:type="dxa"/>
            <w:gridSpan w:val="2"/>
          </w:tcPr>
          <w:p w14:paraId="7B86382E" w14:textId="5EE5A466"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Alta</w:t>
            </w:r>
          </w:p>
        </w:tc>
      </w:tr>
      <w:tr w:rsidR="51988783" w14:paraId="51858932" w14:textId="77777777" w:rsidTr="51988783">
        <w:trPr>
          <w:trHeight w:val="300"/>
        </w:trPr>
        <w:tc>
          <w:tcPr>
            <w:tcW w:w="2205" w:type="dxa"/>
          </w:tcPr>
          <w:p w14:paraId="3A73ADC7" w14:textId="11FA4424"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Comentarios</w:t>
            </w:r>
          </w:p>
        </w:tc>
        <w:tc>
          <w:tcPr>
            <w:tcW w:w="6810" w:type="dxa"/>
            <w:gridSpan w:val="2"/>
          </w:tcPr>
          <w:p w14:paraId="3FBAD94F" w14:textId="3F5BA6D0"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S/N</w:t>
            </w:r>
          </w:p>
        </w:tc>
      </w:tr>
    </w:tbl>
    <w:p w14:paraId="535C055C" w14:textId="485EA1F6" w:rsidR="51988783" w:rsidRDefault="51988783"/>
    <w:p w14:paraId="2723B4E2" w14:textId="41FF7422" w:rsidR="001E0669" w:rsidRDefault="001E0669" w:rsidP="001E0669">
      <w:pPr>
        <w:pStyle w:val="Caption"/>
        <w:keepNext/>
        <w:jc w:val="center"/>
      </w:pPr>
      <w:bookmarkStart w:id="124" w:name="_Toc168861515"/>
      <w:r>
        <w:t xml:space="preserve">Tabla </w:t>
      </w:r>
      <w:r>
        <w:fldChar w:fldCharType="begin"/>
      </w:r>
      <w:r>
        <w:instrText xml:space="preserve"> SEQ Tabla \* ARABIC </w:instrText>
      </w:r>
      <w:r>
        <w:fldChar w:fldCharType="separate"/>
      </w:r>
      <w:r>
        <w:fldChar w:fldCharType="end"/>
      </w:r>
      <w:r>
        <w:t>. UC-002 "El sistema deberá mostrar los productos de DDH"</w:t>
      </w:r>
      <w:bookmarkEnd w:id="124"/>
    </w:p>
    <w:tbl>
      <w:tblPr>
        <w:tblStyle w:val="TableGrid"/>
        <w:tblW w:w="0" w:type="auto"/>
        <w:tblLayout w:type="fixed"/>
        <w:tblLook w:val="06A0" w:firstRow="1" w:lastRow="0" w:firstColumn="1" w:lastColumn="0" w:noHBand="1" w:noVBand="1"/>
      </w:tblPr>
      <w:tblGrid>
        <w:gridCol w:w="2205"/>
        <w:gridCol w:w="1230"/>
        <w:gridCol w:w="5580"/>
      </w:tblGrid>
      <w:tr w:rsidR="51988783" w14:paraId="45C296FD" w14:textId="77777777" w:rsidTr="51988783">
        <w:trPr>
          <w:trHeight w:val="300"/>
        </w:trPr>
        <w:tc>
          <w:tcPr>
            <w:tcW w:w="2205" w:type="dxa"/>
          </w:tcPr>
          <w:p w14:paraId="6414BF53" w14:textId="428246D8"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UC-</w:t>
            </w:r>
            <w:r w:rsidR="003F0474">
              <w:rPr>
                <w:rFonts w:ascii="Times New Roman" w:eastAsia="Times New Roman" w:hAnsi="Times New Roman" w:cs="Times New Roman"/>
                <w:b/>
                <w:bCs/>
              </w:rPr>
              <w:t>002</w:t>
            </w:r>
          </w:p>
        </w:tc>
        <w:tc>
          <w:tcPr>
            <w:tcW w:w="6810" w:type="dxa"/>
            <w:gridSpan w:val="2"/>
          </w:tcPr>
          <w:p w14:paraId="5F8E749C" w14:textId="419299EE" w:rsidR="51988783" w:rsidRDefault="51988783" w:rsidP="51988783">
            <w:pPr>
              <w:rPr>
                <w:rFonts w:ascii="Times New Roman" w:eastAsia="Times New Roman" w:hAnsi="Times New Roman" w:cs="Times New Roman"/>
              </w:rPr>
            </w:pPr>
            <w:r w:rsidRPr="3571524E">
              <w:rPr>
                <w:rFonts w:ascii="Times New Roman" w:eastAsia="Times New Roman" w:hAnsi="Times New Roman" w:cs="Times New Roman"/>
              </w:rPr>
              <w:t>E</w:t>
            </w:r>
            <w:r w:rsidR="7B7E9E6F" w:rsidRPr="3571524E">
              <w:rPr>
                <w:rFonts w:ascii="Times New Roman" w:eastAsia="Times New Roman" w:hAnsi="Times New Roman" w:cs="Times New Roman"/>
              </w:rPr>
              <w:t>l sistema deberá mostrar los productos de DDH mediante imágenes</w:t>
            </w:r>
            <w:r w:rsidRPr="3571524E">
              <w:rPr>
                <w:rFonts w:ascii="Times New Roman" w:eastAsia="Times New Roman" w:hAnsi="Times New Roman" w:cs="Times New Roman"/>
              </w:rPr>
              <w:t>.</w:t>
            </w:r>
          </w:p>
        </w:tc>
      </w:tr>
      <w:tr w:rsidR="51988783" w14:paraId="074117C6" w14:textId="77777777" w:rsidTr="51988783">
        <w:trPr>
          <w:trHeight w:val="300"/>
        </w:trPr>
        <w:tc>
          <w:tcPr>
            <w:tcW w:w="2205" w:type="dxa"/>
          </w:tcPr>
          <w:p w14:paraId="0157E31E" w14:textId="0B817B65"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Versión</w:t>
            </w:r>
          </w:p>
        </w:tc>
        <w:tc>
          <w:tcPr>
            <w:tcW w:w="6810" w:type="dxa"/>
            <w:gridSpan w:val="2"/>
          </w:tcPr>
          <w:p w14:paraId="125194EB" w14:textId="6B768BFB" w:rsidR="51988783" w:rsidRDefault="58E73A28" w:rsidP="51988783">
            <w:pPr>
              <w:rPr>
                <w:rFonts w:ascii="Times New Roman" w:eastAsia="Times New Roman" w:hAnsi="Times New Roman" w:cs="Times New Roman"/>
              </w:rPr>
            </w:pPr>
            <w:r w:rsidRPr="605230C6">
              <w:rPr>
                <w:rFonts w:ascii="Times New Roman" w:eastAsia="Times New Roman" w:hAnsi="Times New Roman" w:cs="Times New Roman"/>
              </w:rPr>
              <w:t>2</w:t>
            </w:r>
            <w:r w:rsidR="51988783" w:rsidRPr="51988783">
              <w:rPr>
                <w:rFonts w:ascii="Times New Roman" w:eastAsia="Times New Roman" w:hAnsi="Times New Roman" w:cs="Times New Roman"/>
              </w:rPr>
              <w:t>.0 (</w:t>
            </w:r>
            <w:r w:rsidR="03200624" w:rsidRPr="1441FA96">
              <w:rPr>
                <w:rFonts w:ascii="Times New Roman" w:eastAsia="Times New Roman" w:hAnsi="Times New Roman" w:cs="Times New Roman"/>
              </w:rPr>
              <w:t>09</w:t>
            </w:r>
            <w:r w:rsidR="51988783" w:rsidRPr="51988783">
              <w:rPr>
                <w:rFonts w:ascii="Times New Roman" w:eastAsia="Times New Roman" w:hAnsi="Times New Roman" w:cs="Times New Roman"/>
              </w:rPr>
              <w:t>/06/2024)</w:t>
            </w:r>
          </w:p>
        </w:tc>
      </w:tr>
      <w:tr w:rsidR="51988783" w14:paraId="0EC1EE02" w14:textId="77777777" w:rsidTr="51988783">
        <w:trPr>
          <w:trHeight w:val="300"/>
        </w:trPr>
        <w:tc>
          <w:tcPr>
            <w:tcW w:w="2205" w:type="dxa"/>
          </w:tcPr>
          <w:p w14:paraId="45DE5B79" w14:textId="6740491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Autores</w:t>
            </w:r>
          </w:p>
        </w:tc>
        <w:tc>
          <w:tcPr>
            <w:tcW w:w="6810" w:type="dxa"/>
            <w:gridSpan w:val="2"/>
          </w:tcPr>
          <w:p w14:paraId="37B4D25E" w14:textId="5101F26D" w:rsidR="51988783" w:rsidRDefault="51988783" w:rsidP="51988783">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51988783" w14:paraId="29C212E7" w14:textId="77777777" w:rsidTr="51988783">
        <w:trPr>
          <w:trHeight w:val="300"/>
        </w:trPr>
        <w:tc>
          <w:tcPr>
            <w:tcW w:w="2205" w:type="dxa"/>
          </w:tcPr>
          <w:p w14:paraId="1C201371" w14:textId="30492DB4"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Fuente</w:t>
            </w:r>
          </w:p>
        </w:tc>
        <w:tc>
          <w:tcPr>
            <w:tcW w:w="6810" w:type="dxa"/>
            <w:gridSpan w:val="2"/>
          </w:tcPr>
          <w:p w14:paraId="36589856" w14:textId="57630A50"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Jaime Guacán, Patricia Deleg</w:t>
            </w:r>
          </w:p>
        </w:tc>
      </w:tr>
      <w:tr w:rsidR="51988783" w14:paraId="75D12C92" w14:textId="77777777" w:rsidTr="51988783">
        <w:trPr>
          <w:trHeight w:val="300"/>
        </w:trPr>
        <w:tc>
          <w:tcPr>
            <w:tcW w:w="2205" w:type="dxa"/>
          </w:tcPr>
          <w:p w14:paraId="73490E2A" w14:textId="7E26DAC8"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Objetivo asociado</w:t>
            </w:r>
          </w:p>
        </w:tc>
        <w:tc>
          <w:tcPr>
            <w:tcW w:w="6810" w:type="dxa"/>
            <w:gridSpan w:val="2"/>
          </w:tcPr>
          <w:p w14:paraId="11138881" w14:textId="5CFAC5FF"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Obj-</w:t>
            </w:r>
            <w:r w:rsidRPr="00B56639">
              <w:rPr>
                <w:rFonts w:ascii="Times New Roman" w:eastAsia="Times New Roman" w:hAnsi="Times New Roman" w:cs="Times New Roman"/>
              </w:rPr>
              <w:t>00</w:t>
            </w:r>
            <w:r w:rsidR="57CA8FD4" w:rsidRPr="00B56639">
              <w:rPr>
                <w:rFonts w:ascii="Times New Roman" w:eastAsia="Times New Roman" w:hAnsi="Times New Roman" w:cs="Times New Roman"/>
              </w:rPr>
              <w:t>2</w:t>
            </w:r>
          </w:p>
        </w:tc>
      </w:tr>
      <w:tr w:rsidR="51988783" w14:paraId="4C6EB512" w14:textId="77777777" w:rsidTr="51988783">
        <w:trPr>
          <w:trHeight w:val="300"/>
        </w:trPr>
        <w:tc>
          <w:tcPr>
            <w:tcW w:w="2205" w:type="dxa"/>
          </w:tcPr>
          <w:p w14:paraId="46D4FB2F" w14:textId="63210C6E"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Descripción</w:t>
            </w:r>
          </w:p>
        </w:tc>
        <w:tc>
          <w:tcPr>
            <w:tcW w:w="6810" w:type="dxa"/>
            <w:gridSpan w:val="2"/>
          </w:tcPr>
          <w:p w14:paraId="67BC1377" w14:textId="0A22A6BE" w:rsidR="51988783" w:rsidRDefault="4662D8F8" w:rsidP="3571524E">
            <w:pPr>
              <w:spacing w:line="279" w:lineRule="auto"/>
              <w:rPr>
                <w:rFonts w:ascii="Times New Roman" w:eastAsia="Times New Roman" w:hAnsi="Times New Roman" w:cs="Times New Roman"/>
              </w:rPr>
            </w:pPr>
            <w:r w:rsidRPr="2648CA59">
              <w:rPr>
                <w:rFonts w:ascii="Times New Roman" w:eastAsia="Times New Roman" w:hAnsi="Times New Roman" w:cs="Times New Roman"/>
              </w:rPr>
              <w:t xml:space="preserve">Cuando el cliente se dirija a la sección de productos </w:t>
            </w:r>
            <w:r w:rsidRPr="6651E651">
              <w:rPr>
                <w:rFonts w:ascii="Times New Roman" w:eastAsia="Times New Roman" w:hAnsi="Times New Roman" w:cs="Times New Roman"/>
              </w:rPr>
              <w:t xml:space="preserve">el sistema deberá cargar imágenes de los productos </w:t>
            </w:r>
            <w:r w:rsidR="51457C5D" w:rsidRPr="6651E651">
              <w:rPr>
                <w:rFonts w:ascii="Times New Roman" w:eastAsia="Times New Roman" w:hAnsi="Times New Roman" w:cs="Times New Roman"/>
              </w:rPr>
              <w:t>ofertados por DDH</w:t>
            </w:r>
          </w:p>
        </w:tc>
      </w:tr>
      <w:tr w:rsidR="51988783" w14:paraId="74D2C21C" w14:textId="77777777" w:rsidTr="51988783">
        <w:trPr>
          <w:trHeight w:val="300"/>
        </w:trPr>
        <w:tc>
          <w:tcPr>
            <w:tcW w:w="2205" w:type="dxa"/>
          </w:tcPr>
          <w:p w14:paraId="184E0868" w14:textId="7C866D9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Precondición</w:t>
            </w:r>
          </w:p>
        </w:tc>
        <w:tc>
          <w:tcPr>
            <w:tcW w:w="6810" w:type="dxa"/>
            <w:gridSpan w:val="2"/>
          </w:tcPr>
          <w:p w14:paraId="30E04FA6" w14:textId="6D937957" w:rsidR="51988783" w:rsidRDefault="344AC4AE" w:rsidP="6651E651">
            <w:pPr>
              <w:spacing w:line="279" w:lineRule="auto"/>
            </w:pPr>
            <w:r w:rsidRPr="6651E651">
              <w:rPr>
                <w:rFonts w:ascii="Times New Roman" w:eastAsia="Times New Roman" w:hAnsi="Times New Roman" w:cs="Times New Roman"/>
              </w:rPr>
              <w:t>La página web se ha cargado correctamente</w:t>
            </w:r>
          </w:p>
        </w:tc>
      </w:tr>
      <w:tr w:rsidR="51988783" w14:paraId="65AE4638" w14:textId="77777777" w:rsidTr="30A50468">
        <w:trPr>
          <w:trHeight w:val="315"/>
        </w:trPr>
        <w:tc>
          <w:tcPr>
            <w:tcW w:w="2205" w:type="dxa"/>
            <w:vMerge w:val="restart"/>
          </w:tcPr>
          <w:p w14:paraId="4F346CD4" w14:textId="68E50DC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Secuencia normal</w:t>
            </w:r>
          </w:p>
        </w:tc>
        <w:tc>
          <w:tcPr>
            <w:tcW w:w="1230" w:type="dxa"/>
          </w:tcPr>
          <w:p w14:paraId="3E6A822F" w14:textId="6138E27C"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Paso</w:t>
            </w:r>
          </w:p>
        </w:tc>
        <w:tc>
          <w:tcPr>
            <w:tcW w:w="5580" w:type="dxa"/>
          </w:tcPr>
          <w:p w14:paraId="6688A6F1" w14:textId="4596FD68"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Acción</w:t>
            </w:r>
          </w:p>
        </w:tc>
      </w:tr>
      <w:tr w:rsidR="51988783" w14:paraId="5550E6D6" w14:textId="77777777" w:rsidTr="30A50468">
        <w:trPr>
          <w:trHeight w:val="720"/>
        </w:trPr>
        <w:tc>
          <w:tcPr>
            <w:tcW w:w="2205" w:type="dxa"/>
            <w:vMerge/>
          </w:tcPr>
          <w:p w14:paraId="0A94A4EA" w14:textId="77777777" w:rsidR="005066D1" w:rsidRDefault="005066D1"/>
        </w:tc>
        <w:tc>
          <w:tcPr>
            <w:tcW w:w="1230" w:type="dxa"/>
          </w:tcPr>
          <w:p w14:paraId="0E325EC8" w14:textId="6F2DC2A7"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p1</w:t>
            </w:r>
          </w:p>
        </w:tc>
        <w:tc>
          <w:tcPr>
            <w:tcW w:w="5580" w:type="dxa"/>
          </w:tcPr>
          <w:p w14:paraId="3E494016" w14:textId="376CD5EE" w:rsidR="51988783" w:rsidRDefault="51988783" w:rsidP="51988783">
            <w:pPr>
              <w:rPr>
                <w:rFonts w:ascii="Times New Roman" w:eastAsia="Times New Roman" w:hAnsi="Times New Roman" w:cs="Times New Roman"/>
              </w:rPr>
            </w:pPr>
            <w:r w:rsidRPr="6651E651">
              <w:rPr>
                <w:rFonts w:ascii="Times New Roman" w:eastAsia="Times New Roman" w:hAnsi="Times New Roman" w:cs="Times New Roman"/>
              </w:rPr>
              <w:t>C</w:t>
            </w:r>
            <w:r w:rsidR="28E289A3" w:rsidRPr="6651E651">
              <w:rPr>
                <w:rFonts w:ascii="Times New Roman" w:eastAsia="Times New Roman" w:hAnsi="Times New Roman" w:cs="Times New Roman"/>
              </w:rPr>
              <w:t xml:space="preserve">liente se dirige a </w:t>
            </w:r>
            <w:r w:rsidR="28E289A3" w:rsidRPr="236F48E3">
              <w:rPr>
                <w:rFonts w:ascii="Times New Roman" w:eastAsia="Times New Roman" w:hAnsi="Times New Roman" w:cs="Times New Roman"/>
              </w:rPr>
              <w:t>la sección productos</w:t>
            </w:r>
          </w:p>
        </w:tc>
      </w:tr>
      <w:tr w:rsidR="51988783" w14:paraId="42D1CD3E" w14:textId="77777777" w:rsidTr="30A50468">
        <w:trPr>
          <w:trHeight w:val="720"/>
        </w:trPr>
        <w:tc>
          <w:tcPr>
            <w:tcW w:w="2205" w:type="dxa"/>
            <w:vMerge/>
          </w:tcPr>
          <w:p w14:paraId="65306AD9" w14:textId="77777777" w:rsidR="005066D1" w:rsidRDefault="005066D1"/>
        </w:tc>
        <w:tc>
          <w:tcPr>
            <w:tcW w:w="1230" w:type="dxa"/>
          </w:tcPr>
          <w:p w14:paraId="57A01DA8" w14:textId="4522B0F4"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p2</w:t>
            </w:r>
          </w:p>
        </w:tc>
        <w:tc>
          <w:tcPr>
            <w:tcW w:w="5580" w:type="dxa"/>
          </w:tcPr>
          <w:p w14:paraId="24F22484" w14:textId="45452776" w:rsidR="51988783" w:rsidRDefault="7BF6B651" w:rsidP="236F48E3">
            <w:pPr>
              <w:spacing w:line="279" w:lineRule="auto"/>
              <w:rPr>
                <w:rFonts w:ascii="Times New Roman" w:eastAsia="Times New Roman" w:hAnsi="Times New Roman" w:cs="Times New Roman"/>
              </w:rPr>
            </w:pPr>
            <w:r w:rsidRPr="236F48E3">
              <w:rPr>
                <w:rFonts w:ascii="Times New Roman" w:eastAsia="Times New Roman" w:hAnsi="Times New Roman" w:cs="Times New Roman"/>
              </w:rPr>
              <w:t xml:space="preserve">El sistema carga las </w:t>
            </w:r>
            <w:r w:rsidRPr="061F127B">
              <w:rPr>
                <w:rFonts w:ascii="Times New Roman" w:eastAsia="Times New Roman" w:hAnsi="Times New Roman" w:cs="Times New Roman"/>
              </w:rPr>
              <w:t xml:space="preserve">imágenes de los </w:t>
            </w:r>
            <w:r w:rsidRPr="52E7FA73">
              <w:rPr>
                <w:rFonts w:ascii="Times New Roman" w:eastAsia="Times New Roman" w:hAnsi="Times New Roman" w:cs="Times New Roman"/>
              </w:rPr>
              <w:t>productos de forma</w:t>
            </w:r>
            <w:r w:rsidRPr="2831B105">
              <w:rPr>
                <w:rFonts w:ascii="Times New Roman" w:eastAsia="Times New Roman" w:hAnsi="Times New Roman" w:cs="Times New Roman"/>
              </w:rPr>
              <w:t xml:space="preserve"> ordenada</w:t>
            </w:r>
          </w:p>
        </w:tc>
      </w:tr>
      <w:tr w:rsidR="51988783" w14:paraId="34667FA9" w14:textId="77777777" w:rsidTr="51988783">
        <w:trPr>
          <w:trHeight w:val="300"/>
        </w:trPr>
        <w:tc>
          <w:tcPr>
            <w:tcW w:w="2205" w:type="dxa"/>
          </w:tcPr>
          <w:p w14:paraId="59F44E5E" w14:textId="6EA631A1"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Postcondición</w:t>
            </w:r>
          </w:p>
        </w:tc>
        <w:tc>
          <w:tcPr>
            <w:tcW w:w="6810" w:type="dxa"/>
            <w:gridSpan w:val="2"/>
          </w:tcPr>
          <w:p w14:paraId="5BB48538" w14:textId="368A2FA6" w:rsidR="51988783" w:rsidRDefault="33702604" w:rsidP="06DE1D37">
            <w:pPr>
              <w:spacing w:line="279" w:lineRule="auto"/>
            </w:pPr>
            <w:r w:rsidRPr="06DE1D37">
              <w:rPr>
                <w:rFonts w:ascii="Times New Roman" w:eastAsia="Times New Roman" w:hAnsi="Times New Roman" w:cs="Times New Roman"/>
              </w:rPr>
              <w:t>No existe postcondición</w:t>
            </w:r>
          </w:p>
        </w:tc>
      </w:tr>
      <w:tr w:rsidR="51988783" w14:paraId="09269166" w14:textId="77777777" w:rsidTr="30A50468">
        <w:trPr>
          <w:trHeight w:val="300"/>
        </w:trPr>
        <w:tc>
          <w:tcPr>
            <w:tcW w:w="2205" w:type="dxa"/>
            <w:vMerge w:val="restart"/>
          </w:tcPr>
          <w:p w14:paraId="4884ED01" w14:textId="14ED2F6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Excepciones</w:t>
            </w:r>
          </w:p>
        </w:tc>
        <w:tc>
          <w:tcPr>
            <w:tcW w:w="1230" w:type="dxa"/>
          </w:tcPr>
          <w:p w14:paraId="47440C46" w14:textId="5A38B655"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Paso</w:t>
            </w:r>
          </w:p>
        </w:tc>
        <w:tc>
          <w:tcPr>
            <w:tcW w:w="5580" w:type="dxa"/>
          </w:tcPr>
          <w:p w14:paraId="6C747568" w14:textId="65833E0E"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Acción</w:t>
            </w:r>
          </w:p>
        </w:tc>
      </w:tr>
      <w:tr w:rsidR="51988783" w14:paraId="6DA33EC8" w14:textId="77777777" w:rsidTr="30A50468">
        <w:trPr>
          <w:trHeight w:val="585"/>
        </w:trPr>
        <w:tc>
          <w:tcPr>
            <w:tcW w:w="2205" w:type="dxa"/>
            <w:vMerge/>
          </w:tcPr>
          <w:p w14:paraId="5A817F9C" w14:textId="77777777" w:rsidR="005066D1" w:rsidRDefault="005066D1"/>
        </w:tc>
        <w:tc>
          <w:tcPr>
            <w:tcW w:w="1230" w:type="dxa"/>
          </w:tcPr>
          <w:p w14:paraId="2A9558EA" w14:textId="40303297"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p1</w:t>
            </w:r>
          </w:p>
        </w:tc>
        <w:tc>
          <w:tcPr>
            <w:tcW w:w="5580" w:type="dxa"/>
          </w:tcPr>
          <w:p w14:paraId="77E9BAD8" w14:textId="02780EF4" w:rsidR="51988783" w:rsidRDefault="5A2E335E" w:rsidP="1B6AF499">
            <w:pPr>
              <w:spacing w:line="279" w:lineRule="auto"/>
            </w:pPr>
            <w:r w:rsidRPr="1B6AF499">
              <w:rPr>
                <w:rFonts w:ascii="Times New Roman" w:eastAsia="Times New Roman" w:hAnsi="Times New Roman" w:cs="Times New Roman"/>
              </w:rPr>
              <w:t>Las imágenes no están disponibles</w:t>
            </w:r>
          </w:p>
        </w:tc>
      </w:tr>
      <w:tr w:rsidR="51988783" w14:paraId="22B8478D" w14:textId="77777777" w:rsidTr="30A50468">
        <w:trPr>
          <w:trHeight w:val="300"/>
        </w:trPr>
        <w:tc>
          <w:tcPr>
            <w:tcW w:w="2205" w:type="dxa"/>
            <w:vMerge/>
          </w:tcPr>
          <w:p w14:paraId="62ECB525" w14:textId="77777777" w:rsidR="005066D1" w:rsidRDefault="005066D1"/>
        </w:tc>
        <w:tc>
          <w:tcPr>
            <w:tcW w:w="1230" w:type="dxa"/>
          </w:tcPr>
          <w:p w14:paraId="5F8D4735" w14:textId="10745D91"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p2</w:t>
            </w:r>
          </w:p>
        </w:tc>
        <w:tc>
          <w:tcPr>
            <w:tcW w:w="5580" w:type="dxa"/>
          </w:tcPr>
          <w:p w14:paraId="72D74625" w14:textId="1463B59F" w:rsidR="51988783" w:rsidRDefault="4C1CEC63" w:rsidP="1B6AF499">
            <w:pPr>
              <w:spacing w:line="279" w:lineRule="auto"/>
            </w:pPr>
            <w:r w:rsidRPr="1B6AF499">
              <w:rPr>
                <w:rFonts w:ascii="Times New Roman" w:eastAsia="Times New Roman" w:hAnsi="Times New Roman" w:cs="Times New Roman"/>
              </w:rPr>
              <w:t>El sistema mostrará una imagen por defecto</w:t>
            </w:r>
          </w:p>
        </w:tc>
      </w:tr>
      <w:tr w:rsidR="51988783" w14:paraId="2D74C06B" w14:textId="77777777" w:rsidTr="51988783">
        <w:trPr>
          <w:trHeight w:val="300"/>
        </w:trPr>
        <w:tc>
          <w:tcPr>
            <w:tcW w:w="2205" w:type="dxa"/>
          </w:tcPr>
          <w:p w14:paraId="658249CA" w14:textId="7D6D1D3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Frecuencia</w:t>
            </w:r>
          </w:p>
        </w:tc>
        <w:tc>
          <w:tcPr>
            <w:tcW w:w="6810" w:type="dxa"/>
            <w:gridSpan w:val="2"/>
          </w:tcPr>
          <w:p w14:paraId="7A65BA6D" w14:textId="25BB0DEE"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10 veces</w:t>
            </w:r>
          </w:p>
        </w:tc>
      </w:tr>
      <w:tr w:rsidR="51988783" w14:paraId="258CB912" w14:textId="77777777" w:rsidTr="51988783">
        <w:trPr>
          <w:trHeight w:val="300"/>
        </w:trPr>
        <w:tc>
          <w:tcPr>
            <w:tcW w:w="2205" w:type="dxa"/>
          </w:tcPr>
          <w:p w14:paraId="39E89D76" w14:textId="4E00742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Importancia</w:t>
            </w:r>
          </w:p>
        </w:tc>
        <w:tc>
          <w:tcPr>
            <w:tcW w:w="6810" w:type="dxa"/>
            <w:gridSpan w:val="2"/>
          </w:tcPr>
          <w:p w14:paraId="3ABE938C" w14:textId="30FE6CD8"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Alta</w:t>
            </w:r>
          </w:p>
        </w:tc>
      </w:tr>
      <w:tr w:rsidR="51988783" w14:paraId="175E282F" w14:textId="77777777" w:rsidTr="51988783">
        <w:trPr>
          <w:trHeight w:val="300"/>
        </w:trPr>
        <w:tc>
          <w:tcPr>
            <w:tcW w:w="2205" w:type="dxa"/>
          </w:tcPr>
          <w:p w14:paraId="4AC2BEF9" w14:textId="5D6E20DD"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Urgencia</w:t>
            </w:r>
          </w:p>
        </w:tc>
        <w:tc>
          <w:tcPr>
            <w:tcW w:w="6810" w:type="dxa"/>
            <w:gridSpan w:val="2"/>
          </w:tcPr>
          <w:p w14:paraId="5F254A4F" w14:textId="642B5EAE"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Media</w:t>
            </w:r>
          </w:p>
        </w:tc>
      </w:tr>
      <w:tr w:rsidR="51988783" w14:paraId="4BEB1EEF" w14:textId="77777777" w:rsidTr="51988783">
        <w:trPr>
          <w:trHeight w:val="300"/>
        </w:trPr>
        <w:tc>
          <w:tcPr>
            <w:tcW w:w="2205" w:type="dxa"/>
          </w:tcPr>
          <w:p w14:paraId="06DF569D" w14:textId="7B6A93B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Estado</w:t>
            </w:r>
          </w:p>
        </w:tc>
        <w:tc>
          <w:tcPr>
            <w:tcW w:w="6810" w:type="dxa"/>
            <w:gridSpan w:val="2"/>
          </w:tcPr>
          <w:p w14:paraId="0C273B45" w14:textId="2D8BADAF"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Sin iniciar</w:t>
            </w:r>
          </w:p>
        </w:tc>
      </w:tr>
      <w:tr w:rsidR="51988783" w14:paraId="03F456B6" w14:textId="77777777" w:rsidTr="51988783">
        <w:trPr>
          <w:trHeight w:val="300"/>
        </w:trPr>
        <w:tc>
          <w:tcPr>
            <w:tcW w:w="2205" w:type="dxa"/>
          </w:tcPr>
          <w:p w14:paraId="64A5D77E" w14:textId="01D9702B"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Estabilidad</w:t>
            </w:r>
          </w:p>
        </w:tc>
        <w:tc>
          <w:tcPr>
            <w:tcW w:w="6810" w:type="dxa"/>
            <w:gridSpan w:val="2"/>
          </w:tcPr>
          <w:p w14:paraId="73BE2C32" w14:textId="3248BFAD"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Media</w:t>
            </w:r>
          </w:p>
        </w:tc>
      </w:tr>
      <w:tr w:rsidR="51988783" w14:paraId="33956DF7" w14:textId="77777777" w:rsidTr="51988783">
        <w:trPr>
          <w:trHeight w:val="300"/>
        </w:trPr>
        <w:tc>
          <w:tcPr>
            <w:tcW w:w="2205" w:type="dxa"/>
          </w:tcPr>
          <w:p w14:paraId="5F1951BA" w14:textId="11FA4424"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Comentarios</w:t>
            </w:r>
          </w:p>
        </w:tc>
        <w:tc>
          <w:tcPr>
            <w:tcW w:w="6810" w:type="dxa"/>
            <w:gridSpan w:val="2"/>
          </w:tcPr>
          <w:p w14:paraId="09A26E5E" w14:textId="3F5BA6D0"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S/N</w:t>
            </w:r>
          </w:p>
        </w:tc>
      </w:tr>
    </w:tbl>
    <w:p w14:paraId="7FBCF4AE" w14:textId="3D750B24" w:rsidR="51988783" w:rsidRDefault="51988783" w:rsidP="51988783"/>
    <w:p w14:paraId="60B14CF6" w14:textId="001719B7" w:rsidR="001E0669" w:rsidRDefault="001E0669" w:rsidP="001E0669">
      <w:pPr>
        <w:pStyle w:val="Caption"/>
        <w:keepNext/>
        <w:jc w:val="center"/>
      </w:pPr>
      <w:bookmarkStart w:id="125" w:name="_Toc168861516"/>
      <w:r>
        <w:t xml:space="preserve">Tabla </w:t>
      </w:r>
      <w:r>
        <w:fldChar w:fldCharType="begin"/>
      </w:r>
      <w:r>
        <w:instrText xml:space="preserve"> SEQ Tabla \* ARABIC </w:instrText>
      </w:r>
      <w:r>
        <w:fldChar w:fldCharType="separate"/>
      </w:r>
      <w:r>
        <w:fldChar w:fldCharType="end"/>
      </w:r>
      <w:r>
        <w:t>. UC-003 "El sistema debe redirigir a las redes sociales"</w:t>
      </w:r>
      <w:bookmarkEnd w:id="125"/>
    </w:p>
    <w:tbl>
      <w:tblPr>
        <w:tblStyle w:val="TableGrid"/>
        <w:tblW w:w="0" w:type="auto"/>
        <w:tblLayout w:type="fixed"/>
        <w:tblLook w:val="06A0" w:firstRow="1" w:lastRow="0" w:firstColumn="1" w:lastColumn="0" w:noHBand="1" w:noVBand="1"/>
      </w:tblPr>
      <w:tblGrid>
        <w:gridCol w:w="2205"/>
        <w:gridCol w:w="1230"/>
        <w:gridCol w:w="5580"/>
      </w:tblGrid>
      <w:tr w:rsidR="51988783" w14:paraId="13E96924" w14:textId="77777777" w:rsidTr="51988783">
        <w:trPr>
          <w:trHeight w:val="300"/>
        </w:trPr>
        <w:tc>
          <w:tcPr>
            <w:tcW w:w="2205" w:type="dxa"/>
          </w:tcPr>
          <w:p w14:paraId="4E318062" w14:textId="024D469D"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UC-</w:t>
            </w:r>
            <w:r w:rsidR="003F0474">
              <w:rPr>
                <w:rFonts w:ascii="Times New Roman" w:eastAsia="Times New Roman" w:hAnsi="Times New Roman" w:cs="Times New Roman"/>
                <w:b/>
                <w:bCs/>
              </w:rPr>
              <w:t>003</w:t>
            </w:r>
          </w:p>
        </w:tc>
        <w:tc>
          <w:tcPr>
            <w:tcW w:w="6810" w:type="dxa"/>
            <w:gridSpan w:val="2"/>
          </w:tcPr>
          <w:p w14:paraId="212FEC65" w14:textId="042F9D42" w:rsidR="51988783" w:rsidRDefault="2EF094A5" w:rsidP="51988783">
            <w:pPr>
              <w:rPr>
                <w:rFonts w:ascii="Times New Roman" w:eastAsia="Times New Roman" w:hAnsi="Times New Roman" w:cs="Times New Roman"/>
              </w:rPr>
            </w:pPr>
            <w:r w:rsidRPr="2680DC8F">
              <w:rPr>
                <w:rFonts w:ascii="Times New Roman" w:eastAsia="Times New Roman" w:hAnsi="Times New Roman" w:cs="Times New Roman"/>
              </w:rPr>
              <w:t xml:space="preserve">El sistema deberá mostrar los servicios de IDEART </w:t>
            </w:r>
            <w:r w:rsidRPr="563E850E">
              <w:rPr>
                <w:rFonts w:ascii="Times New Roman" w:eastAsia="Times New Roman" w:hAnsi="Times New Roman" w:cs="Times New Roman"/>
              </w:rPr>
              <w:t xml:space="preserve">y </w:t>
            </w:r>
            <w:r w:rsidRPr="2680DC8F">
              <w:rPr>
                <w:rFonts w:ascii="Times New Roman" w:eastAsia="Times New Roman" w:hAnsi="Times New Roman" w:cs="Times New Roman"/>
              </w:rPr>
              <w:t>DDH mediante imágenes</w:t>
            </w:r>
            <w:r w:rsidR="6AF1D581" w:rsidRPr="2A84D16D">
              <w:rPr>
                <w:rFonts w:ascii="Times New Roman" w:eastAsia="Times New Roman" w:hAnsi="Times New Roman" w:cs="Times New Roman"/>
              </w:rPr>
              <w:t xml:space="preserve"> y descripciones</w:t>
            </w:r>
            <w:r w:rsidRPr="2680DC8F">
              <w:rPr>
                <w:rFonts w:ascii="Times New Roman" w:eastAsia="Times New Roman" w:hAnsi="Times New Roman" w:cs="Times New Roman"/>
              </w:rPr>
              <w:t>.</w:t>
            </w:r>
          </w:p>
        </w:tc>
      </w:tr>
      <w:tr w:rsidR="51988783" w14:paraId="7F86A9B9" w14:textId="77777777" w:rsidTr="51988783">
        <w:trPr>
          <w:trHeight w:val="300"/>
        </w:trPr>
        <w:tc>
          <w:tcPr>
            <w:tcW w:w="2205" w:type="dxa"/>
          </w:tcPr>
          <w:p w14:paraId="4D33F6B7" w14:textId="0B817B65"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Versión</w:t>
            </w:r>
          </w:p>
        </w:tc>
        <w:tc>
          <w:tcPr>
            <w:tcW w:w="6810" w:type="dxa"/>
            <w:gridSpan w:val="2"/>
          </w:tcPr>
          <w:p w14:paraId="21B9E8A9" w14:textId="5D63EF51" w:rsidR="51988783" w:rsidRDefault="746B6B38" w:rsidP="51988783">
            <w:pPr>
              <w:rPr>
                <w:rFonts w:ascii="Times New Roman" w:eastAsia="Times New Roman" w:hAnsi="Times New Roman" w:cs="Times New Roman"/>
              </w:rPr>
            </w:pPr>
            <w:r w:rsidRPr="605230C6">
              <w:rPr>
                <w:rFonts w:ascii="Times New Roman" w:eastAsia="Times New Roman" w:hAnsi="Times New Roman" w:cs="Times New Roman"/>
              </w:rPr>
              <w:t>2</w:t>
            </w:r>
            <w:r w:rsidR="51988783" w:rsidRPr="51988783">
              <w:rPr>
                <w:rFonts w:ascii="Times New Roman" w:eastAsia="Times New Roman" w:hAnsi="Times New Roman" w:cs="Times New Roman"/>
              </w:rPr>
              <w:t>.0 (</w:t>
            </w:r>
            <w:r w:rsidR="537F62B9" w:rsidRPr="480C8198">
              <w:rPr>
                <w:rFonts w:ascii="Times New Roman" w:eastAsia="Times New Roman" w:hAnsi="Times New Roman" w:cs="Times New Roman"/>
              </w:rPr>
              <w:t>09</w:t>
            </w:r>
            <w:r w:rsidR="51988783" w:rsidRPr="51988783">
              <w:rPr>
                <w:rFonts w:ascii="Times New Roman" w:eastAsia="Times New Roman" w:hAnsi="Times New Roman" w:cs="Times New Roman"/>
              </w:rPr>
              <w:t>/06/2024)</w:t>
            </w:r>
          </w:p>
        </w:tc>
      </w:tr>
      <w:tr w:rsidR="51988783" w14:paraId="0A827C38" w14:textId="77777777" w:rsidTr="51988783">
        <w:trPr>
          <w:trHeight w:val="300"/>
        </w:trPr>
        <w:tc>
          <w:tcPr>
            <w:tcW w:w="2205" w:type="dxa"/>
          </w:tcPr>
          <w:p w14:paraId="37368493" w14:textId="6740491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Autores</w:t>
            </w:r>
          </w:p>
        </w:tc>
        <w:tc>
          <w:tcPr>
            <w:tcW w:w="6810" w:type="dxa"/>
            <w:gridSpan w:val="2"/>
          </w:tcPr>
          <w:p w14:paraId="7A23350A" w14:textId="5101F26D" w:rsidR="51988783" w:rsidRDefault="51988783" w:rsidP="51988783">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51988783" w14:paraId="08CEDB17" w14:textId="77777777" w:rsidTr="51988783">
        <w:trPr>
          <w:trHeight w:val="300"/>
        </w:trPr>
        <w:tc>
          <w:tcPr>
            <w:tcW w:w="2205" w:type="dxa"/>
          </w:tcPr>
          <w:p w14:paraId="484613A0" w14:textId="30492DB4"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Fuente</w:t>
            </w:r>
          </w:p>
        </w:tc>
        <w:tc>
          <w:tcPr>
            <w:tcW w:w="6810" w:type="dxa"/>
            <w:gridSpan w:val="2"/>
          </w:tcPr>
          <w:p w14:paraId="54D3AE55" w14:textId="57630A50"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Jaime Guacán, Patricia Deleg</w:t>
            </w:r>
          </w:p>
        </w:tc>
      </w:tr>
      <w:tr w:rsidR="51988783" w14:paraId="48982E84" w14:textId="77777777" w:rsidTr="51988783">
        <w:trPr>
          <w:trHeight w:val="300"/>
        </w:trPr>
        <w:tc>
          <w:tcPr>
            <w:tcW w:w="2205" w:type="dxa"/>
          </w:tcPr>
          <w:p w14:paraId="38CD2CDC" w14:textId="7E26DAC8"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Objetivo asociado</w:t>
            </w:r>
          </w:p>
        </w:tc>
        <w:tc>
          <w:tcPr>
            <w:tcW w:w="6810" w:type="dxa"/>
            <w:gridSpan w:val="2"/>
          </w:tcPr>
          <w:p w14:paraId="53F4DBD7" w14:textId="57A5501D"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Obj-003</w:t>
            </w:r>
          </w:p>
        </w:tc>
      </w:tr>
      <w:tr w:rsidR="51988783" w14:paraId="64F70A7B" w14:textId="77777777" w:rsidTr="51988783">
        <w:trPr>
          <w:trHeight w:val="300"/>
        </w:trPr>
        <w:tc>
          <w:tcPr>
            <w:tcW w:w="2205" w:type="dxa"/>
          </w:tcPr>
          <w:p w14:paraId="5BBBB057" w14:textId="63210C6E"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Descripción</w:t>
            </w:r>
          </w:p>
        </w:tc>
        <w:tc>
          <w:tcPr>
            <w:tcW w:w="6810" w:type="dxa"/>
            <w:gridSpan w:val="2"/>
          </w:tcPr>
          <w:p w14:paraId="79966B4A" w14:textId="10FF6F26" w:rsidR="51988783" w:rsidRDefault="5684ACDE" w:rsidP="51988783">
            <w:pPr>
              <w:rPr>
                <w:rFonts w:ascii="Times New Roman" w:eastAsia="Times New Roman" w:hAnsi="Times New Roman" w:cs="Times New Roman"/>
              </w:rPr>
            </w:pPr>
            <w:r w:rsidRPr="00B56639">
              <w:rPr>
                <w:rFonts w:ascii="Times New Roman" w:eastAsia="Times New Roman" w:hAnsi="Times New Roman" w:cs="Times New Roman"/>
              </w:rPr>
              <w:t xml:space="preserve">Cuando el cliente se dirija a la sección de </w:t>
            </w:r>
            <w:r w:rsidR="460773C3" w:rsidRPr="4CAE9F1B">
              <w:rPr>
                <w:rFonts w:ascii="Times New Roman" w:eastAsia="Times New Roman" w:hAnsi="Times New Roman" w:cs="Times New Roman"/>
              </w:rPr>
              <w:t xml:space="preserve">servicios </w:t>
            </w:r>
            <w:r w:rsidR="2180341C" w:rsidRPr="4CAE9F1B">
              <w:rPr>
                <w:rFonts w:ascii="Times New Roman" w:eastAsia="Times New Roman" w:hAnsi="Times New Roman" w:cs="Times New Roman"/>
              </w:rPr>
              <w:t>el</w:t>
            </w:r>
            <w:r w:rsidRPr="00B56639">
              <w:rPr>
                <w:rFonts w:ascii="Times New Roman" w:eastAsia="Times New Roman" w:hAnsi="Times New Roman" w:cs="Times New Roman"/>
              </w:rPr>
              <w:t xml:space="preserve"> sistema deberá cargar imágenes de los servicios ofertados por IDEART y DDH</w:t>
            </w:r>
          </w:p>
        </w:tc>
      </w:tr>
      <w:tr w:rsidR="51988783" w14:paraId="4E775A0F" w14:textId="77777777" w:rsidTr="51988783">
        <w:trPr>
          <w:trHeight w:val="300"/>
        </w:trPr>
        <w:tc>
          <w:tcPr>
            <w:tcW w:w="2205" w:type="dxa"/>
          </w:tcPr>
          <w:p w14:paraId="27150341" w14:textId="7C866D9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Precondición</w:t>
            </w:r>
          </w:p>
        </w:tc>
        <w:tc>
          <w:tcPr>
            <w:tcW w:w="6810" w:type="dxa"/>
            <w:gridSpan w:val="2"/>
          </w:tcPr>
          <w:p w14:paraId="2CF3CB88" w14:textId="1E9ABD7E" w:rsidR="51988783" w:rsidRDefault="295123D8" w:rsidP="76D33FF6">
            <w:pPr>
              <w:spacing w:line="279" w:lineRule="auto"/>
            </w:pPr>
            <w:r w:rsidRPr="76D33FF6">
              <w:rPr>
                <w:rFonts w:ascii="Times New Roman" w:eastAsia="Times New Roman" w:hAnsi="Times New Roman" w:cs="Times New Roman"/>
              </w:rPr>
              <w:t>La página web se ha cargado correctamente</w:t>
            </w:r>
          </w:p>
        </w:tc>
      </w:tr>
      <w:tr w:rsidR="51988783" w14:paraId="3449F74F" w14:textId="77777777" w:rsidTr="30A50468">
        <w:trPr>
          <w:trHeight w:val="375"/>
        </w:trPr>
        <w:tc>
          <w:tcPr>
            <w:tcW w:w="2205" w:type="dxa"/>
            <w:vMerge w:val="restart"/>
          </w:tcPr>
          <w:p w14:paraId="639A9E6B" w14:textId="68E50DC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Secuencia normal</w:t>
            </w:r>
          </w:p>
        </w:tc>
        <w:tc>
          <w:tcPr>
            <w:tcW w:w="1230" w:type="dxa"/>
          </w:tcPr>
          <w:p w14:paraId="3707C680" w14:textId="6138E27C"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Paso</w:t>
            </w:r>
          </w:p>
        </w:tc>
        <w:tc>
          <w:tcPr>
            <w:tcW w:w="5580" w:type="dxa"/>
          </w:tcPr>
          <w:p w14:paraId="2B9BEF37" w14:textId="4596FD68"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Acción</w:t>
            </w:r>
          </w:p>
        </w:tc>
      </w:tr>
      <w:tr w:rsidR="51988783" w14:paraId="70495B22" w14:textId="77777777" w:rsidTr="6ED89F9A">
        <w:trPr>
          <w:trHeight w:val="720"/>
        </w:trPr>
        <w:tc>
          <w:tcPr>
            <w:tcW w:w="2205" w:type="dxa"/>
            <w:vMerge/>
          </w:tcPr>
          <w:p w14:paraId="0440683D" w14:textId="77777777" w:rsidR="005066D1" w:rsidRDefault="005066D1"/>
        </w:tc>
        <w:tc>
          <w:tcPr>
            <w:tcW w:w="1230" w:type="dxa"/>
          </w:tcPr>
          <w:p w14:paraId="6127AA12" w14:textId="6F2DC2A7" w:rsidR="6ED89F9A" w:rsidRPr="6ED89F9A" w:rsidRDefault="6ED89F9A" w:rsidP="6ED89F9A">
            <w:pPr>
              <w:rPr>
                <w:rFonts w:ascii="Times New Roman" w:eastAsia="Times New Roman" w:hAnsi="Times New Roman" w:cs="Times New Roman"/>
              </w:rPr>
            </w:pPr>
            <w:r w:rsidRPr="6ED89F9A">
              <w:rPr>
                <w:rFonts w:ascii="Times New Roman" w:eastAsia="Times New Roman" w:hAnsi="Times New Roman" w:cs="Times New Roman"/>
              </w:rPr>
              <w:t>p1</w:t>
            </w:r>
          </w:p>
        </w:tc>
        <w:tc>
          <w:tcPr>
            <w:tcW w:w="5580" w:type="dxa"/>
          </w:tcPr>
          <w:p w14:paraId="0C84998B" w14:textId="5C04210B" w:rsidR="6ED89F9A" w:rsidRPr="6ED89F9A" w:rsidRDefault="6ED89F9A" w:rsidP="6ED89F9A">
            <w:pPr>
              <w:rPr>
                <w:rFonts w:ascii="Times New Roman" w:eastAsia="Times New Roman" w:hAnsi="Times New Roman" w:cs="Times New Roman"/>
              </w:rPr>
            </w:pPr>
            <w:r w:rsidRPr="6ED89F9A">
              <w:rPr>
                <w:rFonts w:ascii="Times New Roman" w:eastAsia="Times New Roman" w:hAnsi="Times New Roman" w:cs="Times New Roman"/>
              </w:rPr>
              <w:t xml:space="preserve">Cliente se dirige a la sección </w:t>
            </w:r>
            <w:r w:rsidR="618E0D21" w:rsidRPr="1FC64A2D">
              <w:rPr>
                <w:rFonts w:ascii="Times New Roman" w:eastAsia="Times New Roman" w:hAnsi="Times New Roman" w:cs="Times New Roman"/>
              </w:rPr>
              <w:t>servicios</w:t>
            </w:r>
          </w:p>
        </w:tc>
      </w:tr>
      <w:tr w:rsidR="51988783" w14:paraId="55A99202" w14:textId="77777777" w:rsidTr="6ED89F9A">
        <w:trPr>
          <w:trHeight w:val="720"/>
        </w:trPr>
        <w:tc>
          <w:tcPr>
            <w:tcW w:w="2205" w:type="dxa"/>
            <w:vMerge/>
          </w:tcPr>
          <w:p w14:paraId="41177D4D" w14:textId="77777777" w:rsidR="005066D1" w:rsidRDefault="005066D1"/>
        </w:tc>
        <w:tc>
          <w:tcPr>
            <w:tcW w:w="1230" w:type="dxa"/>
          </w:tcPr>
          <w:p w14:paraId="680C41F3" w14:textId="4522B0F4" w:rsidR="6ED89F9A" w:rsidRPr="6ED89F9A" w:rsidRDefault="6ED89F9A" w:rsidP="6ED89F9A">
            <w:pPr>
              <w:rPr>
                <w:rFonts w:ascii="Times New Roman" w:eastAsia="Times New Roman" w:hAnsi="Times New Roman" w:cs="Times New Roman"/>
              </w:rPr>
            </w:pPr>
            <w:r w:rsidRPr="6ED89F9A">
              <w:rPr>
                <w:rFonts w:ascii="Times New Roman" w:eastAsia="Times New Roman" w:hAnsi="Times New Roman" w:cs="Times New Roman"/>
              </w:rPr>
              <w:t>p2</w:t>
            </w:r>
          </w:p>
        </w:tc>
        <w:tc>
          <w:tcPr>
            <w:tcW w:w="5580" w:type="dxa"/>
          </w:tcPr>
          <w:p w14:paraId="3E694460" w14:textId="0E6BF6B6" w:rsidR="6ED89F9A" w:rsidRPr="6ED89F9A" w:rsidRDefault="6ED89F9A" w:rsidP="55EAB02D">
            <w:pPr>
              <w:spacing w:line="279" w:lineRule="auto"/>
              <w:rPr>
                <w:rFonts w:ascii="Times New Roman" w:eastAsia="Times New Roman" w:hAnsi="Times New Roman" w:cs="Times New Roman"/>
              </w:rPr>
            </w:pPr>
            <w:r w:rsidRPr="6ED89F9A">
              <w:rPr>
                <w:rFonts w:ascii="Times New Roman" w:eastAsia="Times New Roman" w:hAnsi="Times New Roman" w:cs="Times New Roman"/>
              </w:rPr>
              <w:t xml:space="preserve">El sistema carga las imágenes </w:t>
            </w:r>
            <w:r w:rsidR="31BB4BEF" w:rsidRPr="01B2DC1F">
              <w:rPr>
                <w:rFonts w:ascii="Times New Roman" w:eastAsia="Times New Roman" w:hAnsi="Times New Roman" w:cs="Times New Roman"/>
              </w:rPr>
              <w:t xml:space="preserve">y </w:t>
            </w:r>
            <w:r w:rsidR="31BB4BEF" w:rsidRPr="10136FB3">
              <w:rPr>
                <w:rFonts w:ascii="Times New Roman" w:eastAsia="Times New Roman" w:hAnsi="Times New Roman" w:cs="Times New Roman"/>
              </w:rPr>
              <w:t xml:space="preserve">descripciones </w:t>
            </w:r>
            <w:r w:rsidR="10136FB3" w:rsidRPr="10136FB3">
              <w:rPr>
                <w:rFonts w:ascii="Times New Roman" w:eastAsia="Times New Roman" w:hAnsi="Times New Roman" w:cs="Times New Roman"/>
              </w:rPr>
              <w:t xml:space="preserve">de </w:t>
            </w:r>
            <w:r w:rsidRPr="6ED89F9A">
              <w:rPr>
                <w:rFonts w:ascii="Times New Roman" w:eastAsia="Times New Roman" w:hAnsi="Times New Roman" w:cs="Times New Roman"/>
              </w:rPr>
              <w:t xml:space="preserve">los </w:t>
            </w:r>
            <w:r w:rsidR="2E5B084A" w:rsidRPr="220B2516">
              <w:rPr>
                <w:rFonts w:ascii="Times New Roman" w:eastAsia="Times New Roman" w:hAnsi="Times New Roman" w:cs="Times New Roman"/>
              </w:rPr>
              <w:t xml:space="preserve">servicios </w:t>
            </w:r>
            <w:r w:rsidR="220B2516" w:rsidRPr="220B2516">
              <w:rPr>
                <w:rFonts w:ascii="Times New Roman" w:eastAsia="Times New Roman" w:hAnsi="Times New Roman" w:cs="Times New Roman"/>
              </w:rPr>
              <w:t>de</w:t>
            </w:r>
            <w:r w:rsidRPr="6ED89F9A">
              <w:rPr>
                <w:rFonts w:ascii="Times New Roman" w:eastAsia="Times New Roman" w:hAnsi="Times New Roman" w:cs="Times New Roman"/>
              </w:rPr>
              <w:t xml:space="preserve"> forma ordenada</w:t>
            </w:r>
          </w:p>
        </w:tc>
      </w:tr>
      <w:tr w:rsidR="51988783" w14:paraId="318A9B90" w14:textId="77777777" w:rsidTr="51988783">
        <w:trPr>
          <w:trHeight w:val="300"/>
        </w:trPr>
        <w:tc>
          <w:tcPr>
            <w:tcW w:w="2205" w:type="dxa"/>
          </w:tcPr>
          <w:p w14:paraId="3930E36A" w14:textId="6EA631A1"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Postcondición</w:t>
            </w:r>
          </w:p>
        </w:tc>
        <w:tc>
          <w:tcPr>
            <w:tcW w:w="6810" w:type="dxa"/>
            <w:gridSpan w:val="2"/>
          </w:tcPr>
          <w:p w14:paraId="122FFA6F" w14:textId="18EA765A" w:rsidR="51988783" w:rsidRDefault="39A543FB" w:rsidP="7D5AADB8">
            <w:pPr>
              <w:spacing w:line="279" w:lineRule="auto"/>
            </w:pPr>
            <w:r w:rsidRPr="0BBB414D">
              <w:rPr>
                <w:rFonts w:ascii="Times New Roman" w:eastAsia="Times New Roman" w:hAnsi="Times New Roman" w:cs="Times New Roman"/>
              </w:rPr>
              <w:t xml:space="preserve">No existe </w:t>
            </w:r>
            <w:r w:rsidRPr="4FB9425B">
              <w:rPr>
                <w:rFonts w:ascii="Times New Roman" w:eastAsia="Times New Roman" w:hAnsi="Times New Roman" w:cs="Times New Roman"/>
              </w:rPr>
              <w:t>postcondición</w:t>
            </w:r>
          </w:p>
        </w:tc>
      </w:tr>
      <w:tr w:rsidR="51988783" w14:paraId="4DAD5C25" w14:textId="77777777" w:rsidTr="30A50468">
        <w:trPr>
          <w:trHeight w:val="300"/>
        </w:trPr>
        <w:tc>
          <w:tcPr>
            <w:tcW w:w="2205" w:type="dxa"/>
            <w:vMerge w:val="restart"/>
          </w:tcPr>
          <w:p w14:paraId="61578C3F" w14:textId="14ED2F6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Excepciones</w:t>
            </w:r>
          </w:p>
        </w:tc>
        <w:tc>
          <w:tcPr>
            <w:tcW w:w="1230" w:type="dxa"/>
          </w:tcPr>
          <w:p w14:paraId="373481AA" w14:textId="5A38B655"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Paso</w:t>
            </w:r>
          </w:p>
        </w:tc>
        <w:tc>
          <w:tcPr>
            <w:tcW w:w="5580" w:type="dxa"/>
          </w:tcPr>
          <w:p w14:paraId="5ED1DE16" w14:textId="65833E0E"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Acción</w:t>
            </w:r>
          </w:p>
        </w:tc>
      </w:tr>
      <w:tr w:rsidR="51988783" w14:paraId="481C55B2" w14:textId="77777777" w:rsidTr="55EAB02D">
        <w:trPr>
          <w:trHeight w:val="300"/>
        </w:trPr>
        <w:tc>
          <w:tcPr>
            <w:tcW w:w="2205" w:type="dxa"/>
            <w:vMerge/>
          </w:tcPr>
          <w:p w14:paraId="19512B28" w14:textId="77777777" w:rsidR="005066D1" w:rsidRDefault="005066D1"/>
        </w:tc>
        <w:tc>
          <w:tcPr>
            <w:tcW w:w="1230" w:type="dxa"/>
          </w:tcPr>
          <w:p w14:paraId="743D2994" w14:textId="40303297" w:rsidR="55EAB02D" w:rsidRPr="55EAB02D" w:rsidRDefault="55EAB02D" w:rsidP="55EAB02D">
            <w:pPr>
              <w:rPr>
                <w:rFonts w:ascii="Times New Roman" w:eastAsia="Times New Roman" w:hAnsi="Times New Roman" w:cs="Times New Roman"/>
              </w:rPr>
            </w:pPr>
            <w:r w:rsidRPr="55EAB02D">
              <w:rPr>
                <w:rFonts w:ascii="Times New Roman" w:eastAsia="Times New Roman" w:hAnsi="Times New Roman" w:cs="Times New Roman"/>
              </w:rPr>
              <w:t>p1</w:t>
            </w:r>
          </w:p>
        </w:tc>
        <w:tc>
          <w:tcPr>
            <w:tcW w:w="5580" w:type="dxa"/>
          </w:tcPr>
          <w:p w14:paraId="5881EE2D" w14:textId="02780EF4" w:rsidR="55EAB02D" w:rsidRDefault="55EAB02D" w:rsidP="3D7FBE32">
            <w:pPr>
              <w:spacing w:line="279" w:lineRule="auto"/>
            </w:pPr>
            <w:r w:rsidRPr="55EAB02D">
              <w:rPr>
                <w:rFonts w:ascii="Times New Roman" w:eastAsia="Times New Roman" w:hAnsi="Times New Roman" w:cs="Times New Roman"/>
              </w:rPr>
              <w:t>Las imágenes no están disponibles</w:t>
            </w:r>
          </w:p>
        </w:tc>
      </w:tr>
      <w:tr w:rsidR="51988783" w14:paraId="5377AA42" w14:textId="77777777" w:rsidTr="55EAB02D">
        <w:trPr>
          <w:trHeight w:val="300"/>
        </w:trPr>
        <w:tc>
          <w:tcPr>
            <w:tcW w:w="2205" w:type="dxa"/>
            <w:vMerge/>
          </w:tcPr>
          <w:p w14:paraId="5E1A8847" w14:textId="77777777" w:rsidR="005066D1" w:rsidRDefault="005066D1"/>
        </w:tc>
        <w:tc>
          <w:tcPr>
            <w:tcW w:w="1230" w:type="dxa"/>
          </w:tcPr>
          <w:p w14:paraId="4BB0594F" w14:textId="10745D91" w:rsidR="55EAB02D" w:rsidRPr="55EAB02D" w:rsidRDefault="55EAB02D" w:rsidP="55EAB02D">
            <w:pPr>
              <w:rPr>
                <w:rFonts w:ascii="Times New Roman" w:eastAsia="Times New Roman" w:hAnsi="Times New Roman" w:cs="Times New Roman"/>
              </w:rPr>
            </w:pPr>
            <w:r w:rsidRPr="55EAB02D">
              <w:rPr>
                <w:rFonts w:ascii="Times New Roman" w:eastAsia="Times New Roman" w:hAnsi="Times New Roman" w:cs="Times New Roman"/>
              </w:rPr>
              <w:t>p2</w:t>
            </w:r>
          </w:p>
        </w:tc>
        <w:tc>
          <w:tcPr>
            <w:tcW w:w="5580" w:type="dxa"/>
          </w:tcPr>
          <w:p w14:paraId="685CE5F5" w14:textId="1463B59F" w:rsidR="55EAB02D" w:rsidRDefault="55EAB02D" w:rsidP="3D7FBE32">
            <w:pPr>
              <w:spacing w:line="279" w:lineRule="auto"/>
            </w:pPr>
            <w:r w:rsidRPr="55EAB02D">
              <w:rPr>
                <w:rFonts w:ascii="Times New Roman" w:eastAsia="Times New Roman" w:hAnsi="Times New Roman" w:cs="Times New Roman"/>
              </w:rPr>
              <w:t>El sistema mostrará una imagen por defecto</w:t>
            </w:r>
          </w:p>
        </w:tc>
      </w:tr>
      <w:tr w:rsidR="51988783" w14:paraId="48DF7124" w14:textId="77777777" w:rsidTr="30A50468">
        <w:trPr>
          <w:trHeight w:val="300"/>
        </w:trPr>
        <w:tc>
          <w:tcPr>
            <w:tcW w:w="2205" w:type="dxa"/>
            <w:vMerge/>
          </w:tcPr>
          <w:p w14:paraId="509BFCC2" w14:textId="77777777" w:rsidR="005066D1" w:rsidRDefault="005066D1"/>
        </w:tc>
        <w:tc>
          <w:tcPr>
            <w:tcW w:w="1230" w:type="dxa"/>
          </w:tcPr>
          <w:p w14:paraId="4DD89DF6" w14:textId="148ED867" w:rsidR="51988783" w:rsidRDefault="51988783" w:rsidP="51988783">
            <w:pPr>
              <w:rPr>
                <w:rFonts w:ascii="Times New Roman" w:eastAsia="Times New Roman" w:hAnsi="Times New Roman" w:cs="Times New Roman"/>
              </w:rPr>
            </w:pPr>
          </w:p>
        </w:tc>
        <w:tc>
          <w:tcPr>
            <w:tcW w:w="5580" w:type="dxa"/>
          </w:tcPr>
          <w:p w14:paraId="47213426" w14:textId="7152B92C" w:rsidR="51988783" w:rsidRDefault="51988783" w:rsidP="51988783">
            <w:pPr>
              <w:rPr>
                <w:rFonts w:ascii="Times New Roman" w:eastAsia="Times New Roman" w:hAnsi="Times New Roman" w:cs="Times New Roman"/>
              </w:rPr>
            </w:pPr>
          </w:p>
        </w:tc>
      </w:tr>
      <w:tr w:rsidR="51988783" w14:paraId="5FF17700" w14:textId="77777777" w:rsidTr="51988783">
        <w:trPr>
          <w:trHeight w:val="300"/>
        </w:trPr>
        <w:tc>
          <w:tcPr>
            <w:tcW w:w="2205" w:type="dxa"/>
          </w:tcPr>
          <w:p w14:paraId="53317362" w14:textId="7D6D1D3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Frecuencia</w:t>
            </w:r>
          </w:p>
        </w:tc>
        <w:tc>
          <w:tcPr>
            <w:tcW w:w="6810" w:type="dxa"/>
            <w:gridSpan w:val="2"/>
          </w:tcPr>
          <w:p w14:paraId="2F0D11AE" w14:textId="25BB0DEE"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10 veces</w:t>
            </w:r>
          </w:p>
        </w:tc>
      </w:tr>
      <w:tr w:rsidR="51988783" w14:paraId="77DA7501" w14:textId="77777777" w:rsidTr="51988783">
        <w:trPr>
          <w:trHeight w:val="300"/>
        </w:trPr>
        <w:tc>
          <w:tcPr>
            <w:tcW w:w="2205" w:type="dxa"/>
          </w:tcPr>
          <w:p w14:paraId="6A24CF69" w14:textId="4E00742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Importancia</w:t>
            </w:r>
          </w:p>
        </w:tc>
        <w:tc>
          <w:tcPr>
            <w:tcW w:w="6810" w:type="dxa"/>
            <w:gridSpan w:val="2"/>
          </w:tcPr>
          <w:p w14:paraId="17E560B6" w14:textId="30FE6CD8"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Alta</w:t>
            </w:r>
          </w:p>
        </w:tc>
      </w:tr>
      <w:tr w:rsidR="51988783" w14:paraId="418AADD2" w14:textId="77777777" w:rsidTr="51988783">
        <w:trPr>
          <w:trHeight w:val="300"/>
        </w:trPr>
        <w:tc>
          <w:tcPr>
            <w:tcW w:w="2205" w:type="dxa"/>
          </w:tcPr>
          <w:p w14:paraId="62AF006D" w14:textId="5D6E20DD"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Urgencia</w:t>
            </w:r>
          </w:p>
        </w:tc>
        <w:tc>
          <w:tcPr>
            <w:tcW w:w="6810" w:type="dxa"/>
            <w:gridSpan w:val="2"/>
          </w:tcPr>
          <w:p w14:paraId="71ABF666" w14:textId="642B5EAE"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Media</w:t>
            </w:r>
          </w:p>
        </w:tc>
      </w:tr>
      <w:tr w:rsidR="51988783" w14:paraId="3A851E57" w14:textId="77777777" w:rsidTr="51988783">
        <w:trPr>
          <w:trHeight w:val="300"/>
        </w:trPr>
        <w:tc>
          <w:tcPr>
            <w:tcW w:w="2205" w:type="dxa"/>
          </w:tcPr>
          <w:p w14:paraId="5D7E25E9" w14:textId="7B6A93B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Estado</w:t>
            </w:r>
          </w:p>
        </w:tc>
        <w:tc>
          <w:tcPr>
            <w:tcW w:w="6810" w:type="dxa"/>
            <w:gridSpan w:val="2"/>
          </w:tcPr>
          <w:p w14:paraId="27C90FD9" w14:textId="2D8BADAF"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Sin iniciar</w:t>
            </w:r>
          </w:p>
        </w:tc>
      </w:tr>
      <w:tr w:rsidR="51988783" w14:paraId="6BEB7047" w14:textId="77777777" w:rsidTr="51988783">
        <w:trPr>
          <w:trHeight w:val="300"/>
        </w:trPr>
        <w:tc>
          <w:tcPr>
            <w:tcW w:w="2205" w:type="dxa"/>
          </w:tcPr>
          <w:p w14:paraId="556D46C1" w14:textId="01D9702B"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Estabilidad</w:t>
            </w:r>
          </w:p>
        </w:tc>
        <w:tc>
          <w:tcPr>
            <w:tcW w:w="6810" w:type="dxa"/>
            <w:gridSpan w:val="2"/>
          </w:tcPr>
          <w:p w14:paraId="08C42CB7" w14:textId="3248BFAD"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Media</w:t>
            </w:r>
          </w:p>
        </w:tc>
      </w:tr>
      <w:tr w:rsidR="51988783" w14:paraId="0193813D" w14:textId="77777777" w:rsidTr="51988783">
        <w:trPr>
          <w:trHeight w:val="300"/>
        </w:trPr>
        <w:tc>
          <w:tcPr>
            <w:tcW w:w="2205" w:type="dxa"/>
          </w:tcPr>
          <w:p w14:paraId="114B6812" w14:textId="11FA4424"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Comentarios</w:t>
            </w:r>
          </w:p>
        </w:tc>
        <w:tc>
          <w:tcPr>
            <w:tcW w:w="6810" w:type="dxa"/>
            <w:gridSpan w:val="2"/>
          </w:tcPr>
          <w:p w14:paraId="6BC27C09" w14:textId="3F5BA6D0"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S/N</w:t>
            </w:r>
          </w:p>
        </w:tc>
      </w:tr>
    </w:tbl>
    <w:p w14:paraId="1A3D5C83" w14:textId="63D54FE6" w:rsidR="51988783" w:rsidRDefault="51988783" w:rsidP="51988783"/>
    <w:p w14:paraId="6584BF14" w14:textId="11424166" w:rsidR="001E0669" w:rsidRDefault="001E0669" w:rsidP="001E0669">
      <w:pPr>
        <w:pStyle w:val="Caption"/>
        <w:keepNext/>
        <w:jc w:val="center"/>
      </w:pPr>
      <w:bookmarkStart w:id="126" w:name="_Toc168861517"/>
      <w:r>
        <w:t xml:space="preserve">Tabla </w:t>
      </w:r>
      <w:r>
        <w:fldChar w:fldCharType="begin"/>
      </w:r>
      <w:r>
        <w:instrText xml:space="preserve"> SEQ Tabla \* ARABIC </w:instrText>
      </w:r>
      <w:r>
        <w:fldChar w:fldCharType="separate"/>
      </w:r>
      <w:r>
        <w:fldChar w:fldCharType="end"/>
      </w:r>
      <w:r>
        <w:t>. UC-004 "El sistema debe redirigir al pie de página"</w:t>
      </w:r>
      <w:bookmarkEnd w:id="126"/>
    </w:p>
    <w:tbl>
      <w:tblPr>
        <w:tblStyle w:val="TableGrid"/>
        <w:tblW w:w="0" w:type="auto"/>
        <w:tblLayout w:type="fixed"/>
        <w:tblLook w:val="06A0" w:firstRow="1" w:lastRow="0" w:firstColumn="1" w:lastColumn="0" w:noHBand="1" w:noVBand="1"/>
      </w:tblPr>
      <w:tblGrid>
        <w:gridCol w:w="2205"/>
        <w:gridCol w:w="1230"/>
        <w:gridCol w:w="5580"/>
      </w:tblGrid>
      <w:tr w:rsidR="51988783" w14:paraId="2B410331" w14:textId="77777777" w:rsidTr="51988783">
        <w:trPr>
          <w:trHeight w:val="300"/>
        </w:trPr>
        <w:tc>
          <w:tcPr>
            <w:tcW w:w="2205" w:type="dxa"/>
          </w:tcPr>
          <w:p w14:paraId="0D97248E" w14:textId="7648AF17"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UC-</w:t>
            </w:r>
            <w:r w:rsidR="003F0474">
              <w:rPr>
                <w:rFonts w:ascii="Times New Roman" w:eastAsia="Times New Roman" w:hAnsi="Times New Roman" w:cs="Times New Roman"/>
                <w:b/>
                <w:bCs/>
              </w:rPr>
              <w:t>004</w:t>
            </w:r>
          </w:p>
        </w:tc>
        <w:tc>
          <w:tcPr>
            <w:tcW w:w="6810" w:type="dxa"/>
            <w:gridSpan w:val="2"/>
          </w:tcPr>
          <w:p w14:paraId="68B7FA48" w14:textId="112FE3FA" w:rsidR="51988783" w:rsidRDefault="06CF85F3" w:rsidP="51988783">
            <w:pPr>
              <w:rPr>
                <w:rFonts w:ascii="Times New Roman" w:eastAsia="Times New Roman" w:hAnsi="Times New Roman" w:cs="Times New Roman"/>
              </w:rPr>
            </w:pPr>
            <w:r w:rsidRPr="53E4733F">
              <w:rPr>
                <w:rFonts w:ascii="Times New Roman" w:eastAsia="Times New Roman" w:hAnsi="Times New Roman" w:cs="Times New Roman"/>
              </w:rPr>
              <w:t xml:space="preserve">El sistema deberá mostrar los </w:t>
            </w:r>
            <w:r w:rsidRPr="19DA061B">
              <w:rPr>
                <w:rFonts w:ascii="Times New Roman" w:eastAsia="Times New Roman" w:hAnsi="Times New Roman" w:cs="Times New Roman"/>
              </w:rPr>
              <w:t>proyectos</w:t>
            </w:r>
            <w:r w:rsidRPr="53E4733F">
              <w:rPr>
                <w:rFonts w:ascii="Times New Roman" w:eastAsia="Times New Roman" w:hAnsi="Times New Roman" w:cs="Times New Roman"/>
              </w:rPr>
              <w:t xml:space="preserve"> de IDEART y DDH mediante imágenes y descripciones.</w:t>
            </w:r>
          </w:p>
        </w:tc>
      </w:tr>
      <w:tr w:rsidR="51988783" w14:paraId="1417A4B7" w14:textId="77777777" w:rsidTr="51988783">
        <w:trPr>
          <w:trHeight w:val="300"/>
        </w:trPr>
        <w:tc>
          <w:tcPr>
            <w:tcW w:w="2205" w:type="dxa"/>
          </w:tcPr>
          <w:p w14:paraId="1CD6CCF3" w14:textId="0B817B65"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Versión</w:t>
            </w:r>
          </w:p>
        </w:tc>
        <w:tc>
          <w:tcPr>
            <w:tcW w:w="6810" w:type="dxa"/>
            <w:gridSpan w:val="2"/>
          </w:tcPr>
          <w:p w14:paraId="700A9356" w14:textId="6C668611" w:rsidR="51988783" w:rsidRDefault="27991B7C" w:rsidP="51988783">
            <w:pPr>
              <w:rPr>
                <w:rFonts w:ascii="Times New Roman" w:eastAsia="Times New Roman" w:hAnsi="Times New Roman" w:cs="Times New Roman"/>
              </w:rPr>
            </w:pPr>
            <w:r w:rsidRPr="2335FD25">
              <w:rPr>
                <w:rFonts w:ascii="Times New Roman" w:eastAsia="Times New Roman" w:hAnsi="Times New Roman" w:cs="Times New Roman"/>
              </w:rPr>
              <w:t>2</w:t>
            </w:r>
            <w:r w:rsidR="51988783" w:rsidRPr="51988783">
              <w:rPr>
                <w:rFonts w:ascii="Times New Roman" w:eastAsia="Times New Roman" w:hAnsi="Times New Roman" w:cs="Times New Roman"/>
              </w:rPr>
              <w:t>.0 (</w:t>
            </w:r>
            <w:r w:rsidRPr="2335FD25">
              <w:rPr>
                <w:rFonts w:ascii="Times New Roman" w:eastAsia="Times New Roman" w:hAnsi="Times New Roman" w:cs="Times New Roman"/>
              </w:rPr>
              <w:t>09</w:t>
            </w:r>
            <w:r w:rsidR="51988783" w:rsidRPr="51988783">
              <w:rPr>
                <w:rFonts w:ascii="Times New Roman" w:eastAsia="Times New Roman" w:hAnsi="Times New Roman" w:cs="Times New Roman"/>
              </w:rPr>
              <w:t>/06/2024)</w:t>
            </w:r>
          </w:p>
        </w:tc>
      </w:tr>
      <w:tr w:rsidR="51988783" w14:paraId="5EA825C7" w14:textId="77777777" w:rsidTr="51988783">
        <w:trPr>
          <w:trHeight w:val="300"/>
        </w:trPr>
        <w:tc>
          <w:tcPr>
            <w:tcW w:w="2205" w:type="dxa"/>
          </w:tcPr>
          <w:p w14:paraId="68B01DE5" w14:textId="6740491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Autores</w:t>
            </w:r>
          </w:p>
        </w:tc>
        <w:tc>
          <w:tcPr>
            <w:tcW w:w="6810" w:type="dxa"/>
            <w:gridSpan w:val="2"/>
          </w:tcPr>
          <w:p w14:paraId="6BE0E929" w14:textId="5101F26D" w:rsidR="51988783" w:rsidRDefault="51988783" w:rsidP="51988783">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51988783" w14:paraId="50E73A65" w14:textId="77777777" w:rsidTr="51988783">
        <w:trPr>
          <w:trHeight w:val="300"/>
        </w:trPr>
        <w:tc>
          <w:tcPr>
            <w:tcW w:w="2205" w:type="dxa"/>
          </w:tcPr>
          <w:p w14:paraId="124BEDF4" w14:textId="30492DB4"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Fuente</w:t>
            </w:r>
          </w:p>
        </w:tc>
        <w:tc>
          <w:tcPr>
            <w:tcW w:w="6810" w:type="dxa"/>
            <w:gridSpan w:val="2"/>
          </w:tcPr>
          <w:p w14:paraId="0147AF0E" w14:textId="57630A50"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Jaime Guacán, Patricia Deleg</w:t>
            </w:r>
          </w:p>
        </w:tc>
      </w:tr>
      <w:tr w:rsidR="51988783" w14:paraId="086388DD" w14:textId="77777777" w:rsidTr="51988783">
        <w:trPr>
          <w:trHeight w:val="300"/>
        </w:trPr>
        <w:tc>
          <w:tcPr>
            <w:tcW w:w="2205" w:type="dxa"/>
          </w:tcPr>
          <w:p w14:paraId="72754EBE" w14:textId="7E26DAC8"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Objetivo asociado</w:t>
            </w:r>
          </w:p>
        </w:tc>
        <w:tc>
          <w:tcPr>
            <w:tcW w:w="6810" w:type="dxa"/>
            <w:gridSpan w:val="2"/>
          </w:tcPr>
          <w:p w14:paraId="4F87C85F" w14:textId="4A9A4713"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Obj-</w:t>
            </w:r>
            <w:r w:rsidRPr="13727F4C">
              <w:rPr>
                <w:rFonts w:ascii="Times New Roman" w:eastAsia="Times New Roman" w:hAnsi="Times New Roman" w:cs="Times New Roman"/>
              </w:rPr>
              <w:t>00</w:t>
            </w:r>
            <w:r w:rsidR="14578948" w:rsidRPr="13727F4C">
              <w:rPr>
                <w:rFonts w:ascii="Times New Roman" w:eastAsia="Times New Roman" w:hAnsi="Times New Roman" w:cs="Times New Roman"/>
              </w:rPr>
              <w:t>4</w:t>
            </w:r>
          </w:p>
        </w:tc>
      </w:tr>
      <w:tr w:rsidR="51988783" w14:paraId="316E4304" w14:textId="77777777" w:rsidTr="51988783">
        <w:trPr>
          <w:trHeight w:val="300"/>
        </w:trPr>
        <w:tc>
          <w:tcPr>
            <w:tcW w:w="2205" w:type="dxa"/>
          </w:tcPr>
          <w:p w14:paraId="71DA40E1" w14:textId="63210C6E"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Descripción</w:t>
            </w:r>
          </w:p>
        </w:tc>
        <w:tc>
          <w:tcPr>
            <w:tcW w:w="6810" w:type="dxa"/>
            <w:gridSpan w:val="2"/>
          </w:tcPr>
          <w:p w14:paraId="2D1E0B0F" w14:textId="249A2D2D" w:rsidR="51988783" w:rsidRDefault="1B0E3CCE" w:rsidP="51988783">
            <w:pPr>
              <w:rPr>
                <w:rFonts w:ascii="Times New Roman" w:eastAsia="Times New Roman" w:hAnsi="Times New Roman" w:cs="Times New Roman"/>
              </w:rPr>
            </w:pPr>
            <w:r w:rsidRPr="3A1A55A5">
              <w:rPr>
                <w:rFonts w:ascii="Times New Roman" w:eastAsia="Times New Roman" w:hAnsi="Times New Roman" w:cs="Times New Roman"/>
              </w:rPr>
              <w:t xml:space="preserve">Cuando el cliente se dirija a la sección de </w:t>
            </w:r>
            <w:r w:rsidRPr="28CEA022">
              <w:rPr>
                <w:rFonts w:ascii="Times New Roman" w:eastAsia="Times New Roman" w:hAnsi="Times New Roman" w:cs="Times New Roman"/>
              </w:rPr>
              <w:t>proyectos el</w:t>
            </w:r>
            <w:r w:rsidRPr="3A1A55A5">
              <w:rPr>
                <w:rFonts w:ascii="Times New Roman" w:eastAsia="Times New Roman" w:hAnsi="Times New Roman" w:cs="Times New Roman"/>
              </w:rPr>
              <w:t xml:space="preserve"> sistema deberá cargar imágenes de los </w:t>
            </w:r>
            <w:r w:rsidRPr="7A32B436">
              <w:rPr>
                <w:rFonts w:ascii="Times New Roman" w:eastAsia="Times New Roman" w:hAnsi="Times New Roman" w:cs="Times New Roman"/>
              </w:rPr>
              <w:t xml:space="preserve">proyectos </w:t>
            </w:r>
            <w:r w:rsidRPr="02B61381">
              <w:rPr>
                <w:rFonts w:ascii="Times New Roman" w:eastAsia="Times New Roman" w:hAnsi="Times New Roman" w:cs="Times New Roman"/>
              </w:rPr>
              <w:t>realizados</w:t>
            </w:r>
            <w:r w:rsidRPr="3A1A55A5">
              <w:rPr>
                <w:rFonts w:ascii="Times New Roman" w:eastAsia="Times New Roman" w:hAnsi="Times New Roman" w:cs="Times New Roman"/>
              </w:rPr>
              <w:t xml:space="preserve"> por IDEART y DDH</w:t>
            </w:r>
          </w:p>
        </w:tc>
      </w:tr>
      <w:tr w:rsidR="51988783" w14:paraId="687B42F0" w14:textId="77777777" w:rsidTr="51988783">
        <w:trPr>
          <w:trHeight w:val="300"/>
        </w:trPr>
        <w:tc>
          <w:tcPr>
            <w:tcW w:w="2205" w:type="dxa"/>
          </w:tcPr>
          <w:p w14:paraId="5869509A" w14:textId="7C866D9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Precondición</w:t>
            </w:r>
          </w:p>
        </w:tc>
        <w:tc>
          <w:tcPr>
            <w:tcW w:w="6810" w:type="dxa"/>
            <w:gridSpan w:val="2"/>
          </w:tcPr>
          <w:p w14:paraId="0A8D3722" w14:textId="5EBF561E" w:rsidR="51988783" w:rsidRDefault="09B3D741" w:rsidP="6AF88BC8">
            <w:pPr>
              <w:spacing w:line="279" w:lineRule="auto"/>
            </w:pPr>
            <w:r w:rsidRPr="47A675C1">
              <w:rPr>
                <w:rFonts w:ascii="Times New Roman" w:eastAsia="Times New Roman" w:hAnsi="Times New Roman" w:cs="Times New Roman"/>
              </w:rPr>
              <w:t>La página web se ha cargado correctamente</w:t>
            </w:r>
          </w:p>
        </w:tc>
      </w:tr>
      <w:tr w:rsidR="51988783" w14:paraId="62203D9A" w14:textId="77777777" w:rsidTr="29231618">
        <w:trPr>
          <w:trHeight w:val="315"/>
        </w:trPr>
        <w:tc>
          <w:tcPr>
            <w:tcW w:w="2205" w:type="dxa"/>
            <w:vMerge w:val="restart"/>
          </w:tcPr>
          <w:p w14:paraId="2422B757" w14:textId="68E50DC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Secuencia normal</w:t>
            </w:r>
          </w:p>
        </w:tc>
        <w:tc>
          <w:tcPr>
            <w:tcW w:w="1230" w:type="dxa"/>
          </w:tcPr>
          <w:p w14:paraId="1C9AB86A" w14:textId="6138E27C"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Paso</w:t>
            </w:r>
          </w:p>
        </w:tc>
        <w:tc>
          <w:tcPr>
            <w:tcW w:w="5580" w:type="dxa"/>
          </w:tcPr>
          <w:p w14:paraId="17901480" w14:textId="4596FD68"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Acción</w:t>
            </w:r>
          </w:p>
        </w:tc>
      </w:tr>
      <w:tr w:rsidR="51988783" w14:paraId="6E9DC545" w14:textId="77777777" w:rsidTr="245658F3">
        <w:trPr>
          <w:trHeight w:val="720"/>
        </w:trPr>
        <w:tc>
          <w:tcPr>
            <w:tcW w:w="2205" w:type="dxa"/>
            <w:vMerge/>
          </w:tcPr>
          <w:p w14:paraId="12796168" w14:textId="77777777" w:rsidR="005066D1" w:rsidRDefault="005066D1"/>
        </w:tc>
        <w:tc>
          <w:tcPr>
            <w:tcW w:w="1230" w:type="dxa"/>
          </w:tcPr>
          <w:p w14:paraId="11967C47" w14:textId="6F2DC2A7" w:rsidR="245658F3" w:rsidRPr="245658F3" w:rsidRDefault="245658F3" w:rsidP="245658F3">
            <w:pPr>
              <w:rPr>
                <w:rFonts w:ascii="Times New Roman" w:eastAsia="Times New Roman" w:hAnsi="Times New Roman" w:cs="Times New Roman"/>
              </w:rPr>
            </w:pPr>
            <w:r w:rsidRPr="245658F3">
              <w:rPr>
                <w:rFonts w:ascii="Times New Roman" w:eastAsia="Times New Roman" w:hAnsi="Times New Roman" w:cs="Times New Roman"/>
              </w:rPr>
              <w:t>p1</w:t>
            </w:r>
          </w:p>
        </w:tc>
        <w:tc>
          <w:tcPr>
            <w:tcW w:w="5580" w:type="dxa"/>
          </w:tcPr>
          <w:p w14:paraId="20623B6F" w14:textId="5F6A2FEE" w:rsidR="245658F3" w:rsidRPr="245658F3" w:rsidRDefault="245658F3" w:rsidP="245658F3">
            <w:pPr>
              <w:rPr>
                <w:rFonts w:ascii="Times New Roman" w:eastAsia="Times New Roman" w:hAnsi="Times New Roman" w:cs="Times New Roman"/>
              </w:rPr>
            </w:pPr>
            <w:r w:rsidRPr="245658F3">
              <w:rPr>
                <w:rFonts w:ascii="Times New Roman" w:eastAsia="Times New Roman" w:hAnsi="Times New Roman" w:cs="Times New Roman"/>
              </w:rPr>
              <w:t xml:space="preserve">Cliente se dirige a la sección </w:t>
            </w:r>
            <w:r w:rsidR="41CB3ABB" w:rsidRPr="0E52C12C">
              <w:rPr>
                <w:rFonts w:ascii="Times New Roman" w:eastAsia="Times New Roman" w:hAnsi="Times New Roman" w:cs="Times New Roman"/>
              </w:rPr>
              <w:t>proyectos</w:t>
            </w:r>
          </w:p>
        </w:tc>
      </w:tr>
      <w:tr w:rsidR="51988783" w14:paraId="2C1745FD" w14:textId="77777777" w:rsidTr="245658F3">
        <w:trPr>
          <w:trHeight w:val="720"/>
        </w:trPr>
        <w:tc>
          <w:tcPr>
            <w:tcW w:w="2205" w:type="dxa"/>
            <w:vMerge/>
          </w:tcPr>
          <w:p w14:paraId="2E9A06B5" w14:textId="77777777" w:rsidR="005066D1" w:rsidRDefault="005066D1"/>
        </w:tc>
        <w:tc>
          <w:tcPr>
            <w:tcW w:w="1230" w:type="dxa"/>
          </w:tcPr>
          <w:p w14:paraId="36F97D51" w14:textId="4522B0F4" w:rsidR="245658F3" w:rsidRPr="245658F3" w:rsidRDefault="245658F3" w:rsidP="245658F3">
            <w:pPr>
              <w:rPr>
                <w:rFonts w:ascii="Times New Roman" w:eastAsia="Times New Roman" w:hAnsi="Times New Roman" w:cs="Times New Roman"/>
              </w:rPr>
            </w:pPr>
            <w:r w:rsidRPr="245658F3">
              <w:rPr>
                <w:rFonts w:ascii="Times New Roman" w:eastAsia="Times New Roman" w:hAnsi="Times New Roman" w:cs="Times New Roman"/>
              </w:rPr>
              <w:t>p2</w:t>
            </w:r>
          </w:p>
        </w:tc>
        <w:tc>
          <w:tcPr>
            <w:tcW w:w="5580" w:type="dxa"/>
          </w:tcPr>
          <w:p w14:paraId="2ADC4C26" w14:textId="764FC596" w:rsidR="245658F3" w:rsidRPr="245658F3" w:rsidRDefault="245658F3" w:rsidP="028FA1C4">
            <w:pPr>
              <w:spacing w:line="279" w:lineRule="auto"/>
              <w:rPr>
                <w:rFonts w:ascii="Times New Roman" w:eastAsia="Times New Roman" w:hAnsi="Times New Roman" w:cs="Times New Roman"/>
              </w:rPr>
            </w:pPr>
            <w:r w:rsidRPr="245658F3">
              <w:rPr>
                <w:rFonts w:ascii="Times New Roman" w:eastAsia="Times New Roman" w:hAnsi="Times New Roman" w:cs="Times New Roman"/>
              </w:rPr>
              <w:t xml:space="preserve">El sistema carga las imágenes y descripciones de los </w:t>
            </w:r>
            <w:r w:rsidR="121AA8C0" w:rsidRPr="121AA8C0">
              <w:rPr>
                <w:rFonts w:ascii="Times New Roman" w:eastAsia="Times New Roman" w:hAnsi="Times New Roman" w:cs="Times New Roman"/>
              </w:rPr>
              <w:t>pro</w:t>
            </w:r>
            <w:r w:rsidR="011088A6" w:rsidRPr="121AA8C0">
              <w:rPr>
                <w:rFonts w:ascii="Times New Roman" w:eastAsia="Times New Roman" w:hAnsi="Times New Roman" w:cs="Times New Roman"/>
              </w:rPr>
              <w:t xml:space="preserve">yectos </w:t>
            </w:r>
            <w:r w:rsidR="121AA8C0" w:rsidRPr="121AA8C0">
              <w:rPr>
                <w:rFonts w:ascii="Times New Roman" w:eastAsia="Times New Roman" w:hAnsi="Times New Roman" w:cs="Times New Roman"/>
              </w:rPr>
              <w:t>de</w:t>
            </w:r>
            <w:r w:rsidRPr="245658F3">
              <w:rPr>
                <w:rFonts w:ascii="Times New Roman" w:eastAsia="Times New Roman" w:hAnsi="Times New Roman" w:cs="Times New Roman"/>
              </w:rPr>
              <w:t xml:space="preserve"> forma ordenada</w:t>
            </w:r>
          </w:p>
        </w:tc>
      </w:tr>
      <w:tr w:rsidR="51988783" w14:paraId="25FC1C41" w14:textId="77777777" w:rsidTr="51988783">
        <w:trPr>
          <w:trHeight w:val="300"/>
        </w:trPr>
        <w:tc>
          <w:tcPr>
            <w:tcW w:w="2205" w:type="dxa"/>
          </w:tcPr>
          <w:p w14:paraId="07BDAFE5" w14:textId="6EA631A1"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Postcondición</w:t>
            </w:r>
          </w:p>
        </w:tc>
        <w:tc>
          <w:tcPr>
            <w:tcW w:w="6810" w:type="dxa"/>
            <w:gridSpan w:val="2"/>
          </w:tcPr>
          <w:p w14:paraId="4E8E6AA0" w14:textId="19927BE7" w:rsidR="51988783" w:rsidRDefault="32A17325" w:rsidP="51988783">
            <w:pPr>
              <w:rPr>
                <w:rFonts w:ascii="Times New Roman" w:eastAsia="Times New Roman" w:hAnsi="Times New Roman" w:cs="Times New Roman"/>
              </w:rPr>
            </w:pPr>
            <w:r w:rsidRPr="1A713D59">
              <w:rPr>
                <w:rFonts w:ascii="Times New Roman" w:eastAsia="Times New Roman" w:hAnsi="Times New Roman" w:cs="Times New Roman"/>
              </w:rPr>
              <w:t xml:space="preserve">No existe </w:t>
            </w:r>
            <w:r w:rsidRPr="1BD7F0DC">
              <w:rPr>
                <w:rFonts w:ascii="Times New Roman" w:eastAsia="Times New Roman" w:hAnsi="Times New Roman" w:cs="Times New Roman"/>
              </w:rPr>
              <w:t>postcondiciones</w:t>
            </w:r>
          </w:p>
        </w:tc>
      </w:tr>
      <w:tr w:rsidR="51988783" w14:paraId="1B7CEDFF" w14:textId="77777777" w:rsidTr="2BE0A30D">
        <w:trPr>
          <w:trHeight w:val="300"/>
        </w:trPr>
        <w:tc>
          <w:tcPr>
            <w:tcW w:w="2205" w:type="dxa"/>
            <w:vMerge w:val="restart"/>
          </w:tcPr>
          <w:p w14:paraId="0ABBDC67" w14:textId="14ED2F6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Excepciones</w:t>
            </w:r>
          </w:p>
        </w:tc>
        <w:tc>
          <w:tcPr>
            <w:tcW w:w="1230" w:type="dxa"/>
          </w:tcPr>
          <w:p w14:paraId="266D81A4" w14:textId="5A38B655"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Paso</w:t>
            </w:r>
          </w:p>
        </w:tc>
        <w:tc>
          <w:tcPr>
            <w:tcW w:w="5580" w:type="dxa"/>
          </w:tcPr>
          <w:p w14:paraId="76E9FD9B" w14:textId="65833E0E"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Acción</w:t>
            </w:r>
          </w:p>
        </w:tc>
      </w:tr>
      <w:tr w:rsidR="51988783" w14:paraId="04A1A903" w14:textId="77777777" w:rsidTr="7821FA0C">
        <w:trPr>
          <w:trHeight w:val="300"/>
        </w:trPr>
        <w:tc>
          <w:tcPr>
            <w:tcW w:w="2205" w:type="dxa"/>
            <w:vMerge/>
          </w:tcPr>
          <w:p w14:paraId="5724288A" w14:textId="77777777" w:rsidR="005066D1" w:rsidRDefault="005066D1"/>
        </w:tc>
        <w:tc>
          <w:tcPr>
            <w:tcW w:w="1230" w:type="dxa"/>
          </w:tcPr>
          <w:p w14:paraId="2877E84E" w14:textId="40303297" w:rsidR="7821FA0C" w:rsidRPr="7821FA0C" w:rsidRDefault="7821FA0C" w:rsidP="7821FA0C">
            <w:pPr>
              <w:rPr>
                <w:rFonts w:ascii="Times New Roman" w:eastAsia="Times New Roman" w:hAnsi="Times New Roman" w:cs="Times New Roman"/>
              </w:rPr>
            </w:pPr>
            <w:r w:rsidRPr="7821FA0C">
              <w:rPr>
                <w:rFonts w:ascii="Times New Roman" w:eastAsia="Times New Roman" w:hAnsi="Times New Roman" w:cs="Times New Roman"/>
              </w:rPr>
              <w:t>p1</w:t>
            </w:r>
          </w:p>
        </w:tc>
        <w:tc>
          <w:tcPr>
            <w:tcW w:w="5580" w:type="dxa"/>
          </w:tcPr>
          <w:p w14:paraId="19BBAA51" w14:textId="02780EF4" w:rsidR="7821FA0C" w:rsidRDefault="7821FA0C" w:rsidP="015D73A7">
            <w:pPr>
              <w:spacing w:line="279" w:lineRule="auto"/>
            </w:pPr>
            <w:r w:rsidRPr="7821FA0C">
              <w:rPr>
                <w:rFonts w:ascii="Times New Roman" w:eastAsia="Times New Roman" w:hAnsi="Times New Roman" w:cs="Times New Roman"/>
              </w:rPr>
              <w:t>Las imágenes no están disponibles</w:t>
            </w:r>
          </w:p>
        </w:tc>
      </w:tr>
      <w:tr w:rsidR="51988783" w14:paraId="356C652B" w14:textId="77777777" w:rsidTr="7821FA0C">
        <w:trPr>
          <w:trHeight w:val="300"/>
        </w:trPr>
        <w:tc>
          <w:tcPr>
            <w:tcW w:w="2205" w:type="dxa"/>
            <w:vMerge/>
          </w:tcPr>
          <w:p w14:paraId="17482248" w14:textId="77777777" w:rsidR="005066D1" w:rsidRDefault="005066D1"/>
        </w:tc>
        <w:tc>
          <w:tcPr>
            <w:tcW w:w="1230" w:type="dxa"/>
          </w:tcPr>
          <w:p w14:paraId="44F778D9" w14:textId="10745D91" w:rsidR="7821FA0C" w:rsidRPr="7821FA0C" w:rsidRDefault="7821FA0C" w:rsidP="7821FA0C">
            <w:pPr>
              <w:rPr>
                <w:rFonts w:ascii="Times New Roman" w:eastAsia="Times New Roman" w:hAnsi="Times New Roman" w:cs="Times New Roman"/>
              </w:rPr>
            </w:pPr>
            <w:r w:rsidRPr="7821FA0C">
              <w:rPr>
                <w:rFonts w:ascii="Times New Roman" w:eastAsia="Times New Roman" w:hAnsi="Times New Roman" w:cs="Times New Roman"/>
              </w:rPr>
              <w:t>p2</w:t>
            </w:r>
          </w:p>
        </w:tc>
        <w:tc>
          <w:tcPr>
            <w:tcW w:w="5580" w:type="dxa"/>
          </w:tcPr>
          <w:p w14:paraId="549FA49C" w14:textId="1463B59F" w:rsidR="7821FA0C" w:rsidRDefault="7821FA0C" w:rsidP="015D73A7">
            <w:pPr>
              <w:spacing w:line="279" w:lineRule="auto"/>
            </w:pPr>
            <w:r w:rsidRPr="7821FA0C">
              <w:rPr>
                <w:rFonts w:ascii="Times New Roman" w:eastAsia="Times New Roman" w:hAnsi="Times New Roman" w:cs="Times New Roman"/>
              </w:rPr>
              <w:t>El sistema mostrará una imagen por defecto</w:t>
            </w:r>
          </w:p>
        </w:tc>
      </w:tr>
      <w:tr w:rsidR="51988783" w14:paraId="7134E296" w14:textId="77777777" w:rsidTr="51988783">
        <w:trPr>
          <w:trHeight w:val="300"/>
        </w:trPr>
        <w:tc>
          <w:tcPr>
            <w:tcW w:w="2205" w:type="dxa"/>
          </w:tcPr>
          <w:p w14:paraId="4C09DDDA" w14:textId="7D6D1D3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Frecuencia</w:t>
            </w:r>
          </w:p>
        </w:tc>
        <w:tc>
          <w:tcPr>
            <w:tcW w:w="6810" w:type="dxa"/>
            <w:gridSpan w:val="2"/>
          </w:tcPr>
          <w:p w14:paraId="02E7743F" w14:textId="25BB0DEE"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10 veces</w:t>
            </w:r>
          </w:p>
        </w:tc>
      </w:tr>
      <w:tr w:rsidR="51988783" w14:paraId="3FF735D4" w14:textId="77777777" w:rsidTr="51988783">
        <w:trPr>
          <w:trHeight w:val="300"/>
        </w:trPr>
        <w:tc>
          <w:tcPr>
            <w:tcW w:w="2205" w:type="dxa"/>
          </w:tcPr>
          <w:p w14:paraId="02845247" w14:textId="4E007422"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Importancia</w:t>
            </w:r>
          </w:p>
        </w:tc>
        <w:tc>
          <w:tcPr>
            <w:tcW w:w="6810" w:type="dxa"/>
            <w:gridSpan w:val="2"/>
          </w:tcPr>
          <w:p w14:paraId="1A579BB6" w14:textId="30FE6CD8"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Alta</w:t>
            </w:r>
          </w:p>
        </w:tc>
      </w:tr>
      <w:tr w:rsidR="51988783" w14:paraId="4220CBA0" w14:textId="77777777" w:rsidTr="51988783">
        <w:trPr>
          <w:trHeight w:val="300"/>
        </w:trPr>
        <w:tc>
          <w:tcPr>
            <w:tcW w:w="2205" w:type="dxa"/>
          </w:tcPr>
          <w:p w14:paraId="0ABBA3FF" w14:textId="5D6E20DD"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Urgencia</w:t>
            </w:r>
          </w:p>
        </w:tc>
        <w:tc>
          <w:tcPr>
            <w:tcW w:w="6810" w:type="dxa"/>
            <w:gridSpan w:val="2"/>
          </w:tcPr>
          <w:p w14:paraId="73052B06" w14:textId="642B5EAE"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Media</w:t>
            </w:r>
          </w:p>
        </w:tc>
      </w:tr>
      <w:tr w:rsidR="51988783" w14:paraId="26F76355" w14:textId="77777777" w:rsidTr="51988783">
        <w:trPr>
          <w:trHeight w:val="300"/>
        </w:trPr>
        <w:tc>
          <w:tcPr>
            <w:tcW w:w="2205" w:type="dxa"/>
          </w:tcPr>
          <w:p w14:paraId="2E787B5B" w14:textId="7B6A93BF"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Estado</w:t>
            </w:r>
          </w:p>
        </w:tc>
        <w:tc>
          <w:tcPr>
            <w:tcW w:w="6810" w:type="dxa"/>
            <w:gridSpan w:val="2"/>
          </w:tcPr>
          <w:p w14:paraId="7EFE12C7" w14:textId="2D8BADAF"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Sin iniciar</w:t>
            </w:r>
          </w:p>
        </w:tc>
      </w:tr>
      <w:tr w:rsidR="51988783" w14:paraId="19B4F3B9" w14:textId="77777777" w:rsidTr="51988783">
        <w:trPr>
          <w:trHeight w:val="300"/>
        </w:trPr>
        <w:tc>
          <w:tcPr>
            <w:tcW w:w="2205" w:type="dxa"/>
          </w:tcPr>
          <w:p w14:paraId="7B1617FD" w14:textId="01D9702B"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Estabilidad</w:t>
            </w:r>
          </w:p>
        </w:tc>
        <w:tc>
          <w:tcPr>
            <w:tcW w:w="6810" w:type="dxa"/>
            <w:gridSpan w:val="2"/>
          </w:tcPr>
          <w:p w14:paraId="1BEA00B5" w14:textId="3248BFAD"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Media</w:t>
            </w:r>
          </w:p>
        </w:tc>
      </w:tr>
      <w:tr w:rsidR="51988783" w14:paraId="001F60E6" w14:textId="77777777" w:rsidTr="51988783">
        <w:trPr>
          <w:trHeight w:val="300"/>
        </w:trPr>
        <w:tc>
          <w:tcPr>
            <w:tcW w:w="2205" w:type="dxa"/>
          </w:tcPr>
          <w:p w14:paraId="2F259865" w14:textId="11FA4424" w:rsidR="51988783" w:rsidRDefault="51988783" w:rsidP="51988783">
            <w:pPr>
              <w:rPr>
                <w:rFonts w:ascii="Times New Roman" w:eastAsia="Times New Roman" w:hAnsi="Times New Roman" w:cs="Times New Roman"/>
                <w:b/>
                <w:bCs/>
              </w:rPr>
            </w:pPr>
            <w:r w:rsidRPr="51988783">
              <w:rPr>
                <w:rFonts w:ascii="Times New Roman" w:eastAsia="Times New Roman" w:hAnsi="Times New Roman" w:cs="Times New Roman"/>
                <w:b/>
                <w:bCs/>
              </w:rPr>
              <w:t>Comentarios</w:t>
            </w:r>
          </w:p>
        </w:tc>
        <w:tc>
          <w:tcPr>
            <w:tcW w:w="6810" w:type="dxa"/>
            <w:gridSpan w:val="2"/>
          </w:tcPr>
          <w:p w14:paraId="2375FECA" w14:textId="3F5BA6D0" w:rsidR="51988783" w:rsidRDefault="51988783" w:rsidP="51988783">
            <w:pPr>
              <w:rPr>
                <w:rFonts w:ascii="Times New Roman" w:eastAsia="Times New Roman" w:hAnsi="Times New Roman" w:cs="Times New Roman"/>
              </w:rPr>
            </w:pPr>
            <w:r w:rsidRPr="51988783">
              <w:rPr>
                <w:rFonts w:ascii="Times New Roman" w:eastAsia="Times New Roman" w:hAnsi="Times New Roman" w:cs="Times New Roman"/>
              </w:rPr>
              <w:t>S/N</w:t>
            </w:r>
          </w:p>
        </w:tc>
      </w:tr>
    </w:tbl>
    <w:p w14:paraId="009B6E73" w14:textId="7457967D" w:rsidR="51988783" w:rsidRDefault="51988783" w:rsidP="51988783"/>
    <w:p w14:paraId="0A101841" w14:textId="4852013F" w:rsidR="44B9F9E3" w:rsidRDefault="51988783" w:rsidP="48B46434">
      <w:pPr>
        <w:pStyle w:val="Heading3"/>
        <w:numPr>
          <w:ilvl w:val="1"/>
          <w:numId w:val="18"/>
        </w:numPr>
        <w:spacing w:line="480" w:lineRule="auto"/>
        <w:rPr>
          <w:rFonts w:ascii="Times New Roman" w:eastAsia="Times New Roman" w:hAnsi="Times New Roman" w:cs="Times New Roman"/>
          <w:b/>
          <w:bCs/>
        </w:rPr>
      </w:pPr>
      <w:bookmarkStart w:id="127" w:name="_Toc453969283"/>
      <w:bookmarkStart w:id="128" w:name="_Toc106765564"/>
      <w:bookmarkStart w:id="129" w:name="_Toc583175441"/>
      <w:bookmarkStart w:id="130" w:name="_Toc622987345"/>
      <w:bookmarkStart w:id="131" w:name="_Toc286578406"/>
      <w:bookmarkStart w:id="132" w:name="_Toc1840923235"/>
      <w:bookmarkStart w:id="133" w:name="_Toc1219862360"/>
      <w:bookmarkStart w:id="134" w:name="_Toc1809800767"/>
      <w:bookmarkStart w:id="135" w:name="_Toc1398792790"/>
      <w:bookmarkStart w:id="136" w:name="_Toc1037208057"/>
      <w:bookmarkStart w:id="137" w:name="_Toc168861549"/>
      <w:r w:rsidRPr="48B46434">
        <w:rPr>
          <w:rFonts w:ascii="Times New Roman" w:eastAsia="Times New Roman" w:hAnsi="Times New Roman" w:cs="Times New Roman"/>
          <w:b/>
          <w:bCs/>
        </w:rPr>
        <w:t>Requisitos no funcionales</w:t>
      </w:r>
      <w:bookmarkEnd w:id="127"/>
      <w:bookmarkEnd w:id="128"/>
      <w:bookmarkEnd w:id="129"/>
      <w:bookmarkEnd w:id="130"/>
      <w:bookmarkEnd w:id="131"/>
      <w:bookmarkEnd w:id="132"/>
      <w:bookmarkEnd w:id="133"/>
      <w:bookmarkEnd w:id="134"/>
      <w:bookmarkEnd w:id="135"/>
      <w:bookmarkEnd w:id="136"/>
      <w:bookmarkEnd w:id="137"/>
    </w:p>
    <w:p w14:paraId="2F8A1491" w14:textId="35D39736" w:rsidR="00832B93" w:rsidRDefault="00832B93" w:rsidP="00832B93">
      <w:pPr>
        <w:pStyle w:val="Caption"/>
        <w:keepNext/>
        <w:jc w:val="center"/>
      </w:pPr>
      <w:bookmarkStart w:id="138" w:name="_Toc168861518"/>
      <w:r>
        <w:t xml:space="preserve">Tabla </w:t>
      </w:r>
      <w:r>
        <w:fldChar w:fldCharType="begin"/>
      </w:r>
      <w:r>
        <w:instrText xml:space="preserve"> SEQ Tabla \* ARABIC </w:instrText>
      </w:r>
      <w:r>
        <w:fldChar w:fldCharType="separate"/>
      </w:r>
      <w:r>
        <w:fldChar w:fldCharType="end"/>
      </w:r>
      <w:r>
        <w:t xml:space="preserve">. NRF-001 "Sistema deberá contener archivos </w:t>
      </w:r>
      <w:r w:rsidR="0000211D">
        <w:t>multimedia</w:t>
      </w:r>
      <w:r>
        <w:t>"</w:t>
      </w:r>
      <w:bookmarkEnd w:id="138"/>
    </w:p>
    <w:tbl>
      <w:tblPr>
        <w:tblStyle w:val="TableGrid"/>
        <w:tblW w:w="0" w:type="auto"/>
        <w:tblLook w:val="06A0" w:firstRow="1" w:lastRow="0" w:firstColumn="1" w:lastColumn="0" w:noHBand="1" w:noVBand="1"/>
      </w:tblPr>
      <w:tblGrid>
        <w:gridCol w:w="2460"/>
        <w:gridCol w:w="6555"/>
      </w:tblGrid>
      <w:tr w:rsidR="44B9F9E3" w14:paraId="7D648BDC" w14:textId="77777777" w:rsidTr="48B46434">
        <w:trPr>
          <w:trHeight w:val="300"/>
        </w:trPr>
        <w:tc>
          <w:tcPr>
            <w:tcW w:w="2460" w:type="dxa"/>
          </w:tcPr>
          <w:p w14:paraId="03E8EBC3" w14:textId="424848D3" w:rsidR="44B9F9E3" w:rsidRDefault="44B9F9E3" w:rsidP="44B9F9E3">
            <w:pPr>
              <w:rPr>
                <w:rFonts w:ascii="Times New Roman" w:eastAsia="Times New Roman" w:hAnsi="Times New Roman" w:cs="Times New Roman"/>
                <w:b/>
                <w:bCs/>
              </w:rPr>
            </w:pPr>
            <w:r w:rsidRPr="48B46434">
              <w:rPr>
                <w:rFonts w:ascii="Times New Roman" w:eastAsia="Times New Roman" w:hAnsi="Times New Roman" w:cs="Times New Roman"/>
                <w:b/>
                <w:bCs/>
              </w:rPr>
              <w:t>NRF-</w:t>
            </w:r>
            <w:r w:rsidR="00832B93">
              <w:rPr>
                <w:rFonts w:ascii="Times New Roman" w:eastAsia="Times New Roman" w:hAnsi="Times New Roman" w:cs="Times New Roman"/>
                <w:b/>
                <w:bCs/>
              </w:rPr>
              <w:t>001</w:t>
            </w:r>
          </w:p>
        </w:tc>
        <w:tc>
          <w:tcPr>
            <w:tcW w:w="6555" w:type="dxa"/>
          </w:tcPr>
          <w:p w14:paraId="547201A0" w14:textId="33AF8134" w:rsidR="44B9F9E3" w:rsidRDefault="44B9F9E3" w:rsidP="44B9F9E3">
            <w:r w:rsidRPr="44B9F9E3">
              <w:rPr>
                <w:rFonts w:ascii="Times New Roman" w:eastAsia="Times New Roman" w:hAnsi="Times New Roman" w:cs="Times New Roman"/>
              </w:rPr>
              <w:t>El sistema deberá contener imágenes, videos y otros elementos multimedia optimizados para web.</w:t>
            </w:r>
          </w:p>
        </w:tc>
      </w:tr>
      <w:tr w:rsidR="44B9F9E3" w14:paraId="4B3AB250" w14:textId="77777777" w:rsidTr="48B46434">
        <w:trPr>
          <w:trHeight w:val="300"/>
        </w:trPr>
        <w:tc>
          <w:tcPr>
            <w:tcW w:w="2460" w:type="dxa"/>
          </w:tcPr>
          <w:p w14:paraId="24869940" w14:textId="6E21FDBD" w:rsidR="44B9F9E3" w:rsidRDefault="44B9F9E3" w:rsidP="44B9F9E3">
            <w:pPr>
              <w:rPr>
                <w:rFonts w:ascii="Times New Roman" w:eastAsia="Times New Roman" w:hAnsi="Times New Roman" w:cs="Times New Roman"/>
                <w:b/>
                <w:bCs/>
              </w:rPr>
            </w:pPr>
            <w:r w:rsidRPr="44B9F9E3">
              <w:rPr>
                <w:rFonts w:ascii="Times New Roman" w:eastAsia="Times New Roman" w:hAnsi="Times New Roman" w:cs="Times New Roman"/>
                <w:b/>
                <w:bCs/>
              </w:rPr>
              <w:t>Versión</w:t>
            </w:r>
          </w:p>
        </w:tc>
        <w:tc>
          <w:tcPr>
            <w:tcW w:w="6555" w:type="dxa"/>
          </w:tcPr>
          <w:p w14:paraId="33F2FA42" w14:textId="05C011F1" w:rsidR="44B9F9E3" w:rsidRDefault="4EAB206D" w:rsidP="44B9F9E3">
            <w:pPr>
              <w:rPr>
                <w:rFonts w:ascii="Times New Roman" w:eastAsia="Times New Roman" w:hAnsi="Times New Roman" w:cs="Times New Roman"/>
              </w:rPr>
            </w:pPr>
            <w:r w:rsidRPr="009970BD">
              <w:rPr>
                <w:rFonts w:ascii="Times New Roman" w:eastAsia="Times New Roman" w:hAnsi="Times New Roman" w:cs="Times New Roman"/>
              </w:rPr>
              <w:t>2</w:t>
            </w:r>
            <w:r w:rsidR="44B9F9E3" w:rsidRPr="44B9F9E3">
              <w:rPr>
                <w:rFonts w:ascii="Times New Roman" w:eastAsia="Times New Roman" w:hAnsi="Times New Roman" w:cs="Times New Roman"/>
              </w:rPr>
              <w:t>.0 (</w:t>
            </w:r>
            <w:r w:rsidRPr="009970BD">
              <w:rPr>
                <w:rFonts w:ascii="Times New Roman" w:eastAsia="Times New Roman" w:hAnsi="Times New Roman" w:cs="Times New Roman"/>
              </w:rPr>
              <w:t>09</w:t>
            </w:r>
            <w:r w:rsidR="44B9F9E3" w:rsidRPr="44B9F9E3">
              <w:rPr>
                <w:rFonts w:ascii="Times New Roman" w:eastAsia="Times New Roman" w:hAnsi="Times New Roman" w:cs="Times New Roman"/>
              </w:rPr>
              <w:t>/06/2024)</w:t>
            </w:r>
          </w:p>
        </w:tc>
      </w:tr>
      <w:tr w:rsidR="44B9F9E3" w14:paraId="53504A47" w14:textId="77777777" w:rsidTr="48B46434">
        <w:trPr>
          <w:trHeight w:val="300"/>
        </w:trPr>
        <w:tc>
          <w:tcPr>
            <w:tcW w:w="2460" w:type="dxa"/>
          </w:tcPr>
          <w:p w14:paraId="18831E88" w14:textId="43B2CC79" w:rsidR="44B9F9E3" w:rsidRDefault="44B9F9E3" w:rsidP="44B9F9E3">
            <w:pPr>
              <w:rPr>
                <w:rFonts w:ascii="Times New Roman" w:eastAsia="Times New Roman" w:hAnsi="Times New Roman" w:cs="Times New Roman"/>
                <w:b/>
                <w:bCs/>
              </w:rPr>
            </w:pPr>
            <w:r w:rsidRPr="44B9F9E3">
              <w:rPr>
                <w:rFonts w:ascii="Times New Roman" w:eastAsia="Times New Roman" w:hAnsi="Times New Roman" w:cs="Times New Roman"/>
                <w:b/>
                <w:bCs/>
              </w:rPr>
              <w:t>Autores</w:t>
            </w:r>
          </w:p>
        </w:tc>
        <w:tc>
          <w:tcPr>
            <w:tcW w:w="6555" w:type="dxa"/>
          </w:tcPr>
          <w:p w14:paraId="2145E205" w14:textId="57D8BF27" w:rsidR="44B9F9E3" w:rsidRDefault="44B9F9E3" w:rsidP="44B9F9E3">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44B9F9E3" w14:paraId="04202999" w14:textId="77777777" w:rsidTr="48B46434">
        <w:trPr>
          <w:trHeight w:val="300"/>
        </w:trPr>
        <w:tc>
          <w:tcPr>
            <w:tcW w:w="2460" w:type="dxa"/>
          </w:tcPr>
          <w:p w14:paraId="70DF0638" w14:textId="6763EF4D" w:rsidR="44B9F9E3" w:rsidRDefault="44B9F9E3" w:rsidP="44B9F9E3">
            <w:pPr>
              <w:rPr>
                <w:rFonts w:ascii="Times New Roman" w:eastAsia="Times New Roman" w:hAnsi="Times New Roman" w:cs="Times New Roman"/>
                <w:b/>
                <w:bCs/>
              </w:rPr>
            </w:pPr>
            <w:r w:rsidRPr="44B9F9E3">
              <w:rPr>
                <w:rFonts w:ascii="Times New Roman" w:eastAsia="Times New Roman" w:hAnsi="Times New Roman" w:cs="Times New Roman"/>
                <w:b/>
                <w:bCs/>
              </w:rPr>
              <w:t>Fuentes</w:t>
            </w:r>
          </w:p>
        </w:tc>
        <w:tc>
          <w:tcPr>
            <w:tcW w:w="6555" w:type="dxa"/>
          </w:tcPr>
          <w:p w14:paraId="6CF7FE85" w14:textId="285C394C" w:rsidR="44B9F9E3" w:rsidRDefault="44B9F9E3" w:rsidP="44B9F9E3">
            <w:pPr>
              <w:rPr>
                <w:rFonts w:ascii="Times New Roman" w:eastAsia="Times New Roman" w:hAnsi="Times New Roman" w:cs="Times New Roman"/>
              </w:rPr>
            </w:pPr>
            <w:r w:rsidRPr="44B9F9E3">
              <w:rPr>
                <w:rFonts w:ascii="Times New Roman" w:eastAsia="Times New Roman" w:hAnsi="Times New Roman" w:cs="Times New Roman"/>
              </w:rPr>
              <w:t>Jaime Guacán, Patricia Deleg</w:t>
            </w:r>
          </w:p>
        </w:tc>
      </w:tr>
      <w:tr w:rsidR="44B9F9E3" w14:paraId="74E94AA2" w14:textId="77777777" w:rsidTr="48B46434">
        <w:trPr>
          <w:trHeight w:val="300"/>
        </w:trPr>
        <w:tc>
          <w:tcPr>
            <w:tcW w:w="2460" w:type="dxa"/>
          </w:tcPr>
          <w:p w14:paraId="3EC00AEE" w14:textId="0D89BB42" w:rsidR="44B9F9E3" w:rsidRDefault="44B9F9E3" w:rsidP="44B9F9E3">
            <w:pPr>
              <w:rPr>
                <w:rFonts w:ascii="Times New Roman" w:eastAsia="Times New Roman" w:hAnsi="Times New Roman" w:cs="Times New Roman"/>
                <w:b/>
                <w:bCs/>
              </w:rPr>
            </w:pPr>
            <w:r w:rsidRPr="44B9F9E3">
              <w:rPr>
                <w:rFonts w:ascii="Times New Roman" w:eastAsia="Times New Roman" w:hAnsi="Times New Roman" w:cs="Times New Roman"/>
                <w:b/>
                <w:bCs/>
              </w:rPr>
              <w:t>Objetivos asociados</w:t>
            </w:r>
          </w:p>
        </w:tc>
        <w:tc>
          <w:tcPr>
            <w:tcW w:w="6555" w:type="dxa"/>
          </w:tcPr>
          <w:p w14:paraId="60596F8B" w14:textId="015B659E" w:rsidR="44B9F9E3" w:rsidRDefault="44B9F9E3" w:rsidP="44B9F9E3">
            <w:pPr>
              <w:rPr>
                <w:rFonts w:ascii="Times New Roman" w:eastAsia="Times New Roman" w:hAnsi="Times New Roman" w:cs="Times New Roman"/>
              </w:rPr>
            </w:pPr>
            <w:r w:rsidRPr="48B46434">
              <w:rPr>
                <w:rFonts w:ascii="Times New Roman" w:eastAsia="Times New Roman" w:hAnsi="Times New Roman" w:cs="Times New Roman"/>
              </w:rPr>
              <w:t>Obj-00</w:t>
            </w:r>
            <w:r w:rsidR="20875F28" w:rsidRPr="48B46434">
              <w:rPr>
                <w:rFonts w:ascii="Times New Roman" w:eastAsia="Times New Roman" w:hAnsi="Times New Roman" w:cs="Times New Roman"/>
              </w:rPr>
              <w:t>5</w:t>
            </w:r>
          </w:p>
        </w:tc>
      </w:tr>
      <w:tr w:rsidR="44B9F9E3" w14:paraId="349FD085" w14:textId="77777777" w:rsidTr="48B46434">
        <w:trPr>
          <w:trHeight w:val="300"/>
        </w:trPr>
        <w:tc>
          <w:tcPr>
            <w:tcW w:w="2460" w:type="dxa"/>
          </w:tcPr>
          <w:p w14:paraId="47137267" w14:textId="63FF4E79" w:rsidR="44B9F9E3" w:rsidRDefault="44B9F9E3" w:rsidP="44B9F9E3">
            <w:pPr>
              <w:rPr>
                <w:rFonts w:ascii="Times New Roman" w:eastAsia="Times New Roman" w:hAnsi="Times New Roman" w:cs="Times New Roman"/>
                <w:b/>
                <w:bCs/>
              </w:rPr>
            </w:pPr>
            <w:r w:rsidRPr="44B9F9E3">
              <w:rPr>
                <w:rFonts w:ascii="Times New Roman" w:eastAsia="Times New Roman" w:hAnsi="Times New Roman" w:cs="Times New Roman"/>
                <w:b/>
                <w:bCs/>
              </w:rPr>
              <w:t>Descripción</w:t>
            </w:r>
          </w:p>
        </w:tc>
        <w:tc>
          <w:tcPr>
            <w:tcW w:w="6555" w:type="dxa"/>
          </w:tcPr>
          <w:p w14:paraId="45AC6B59" w14:textId="676C8E15" w:rsidR="44B9F9E3" w:rsidRDefault="44B9F9E3" w:rsidP="44B9F9E3">
            <w:pPr>
              <w:rPr>
                <w:rFonts w:ascii="Times New Roman" w:eastAsia="Times New Roman" w:hAnsi="Times New Roman" w:cs="Times New Roman"/>
              </w:rPr>
            </w:pPr>
            <w:r w:rsidRPr="44B9F9E3">
              <w:rPr>
                <w:rFonts w:ascii="Times New Roman" w:eastAsia="Times New Roman" w:hAnsi="Times New Roman" w:cs="Times New Roman"/>
              </w:rPr>
              <w:t>El sistema deberá almacenar contenido multimedia con tamaños de archivo reducidos para minimizar el tiempo de carga de la página</w:t>
            </w:r>
          </w:p>
        </w:tc>
      </w:tr>
      <w:tr w:rsidR="44B9F9E3" w14:paraId="0B2D00AD" w14:textId="77777777" w:rsidTr="48B46434">
        <w:trPr>
          <w:trHeight w:val="300"/>
        </w:trPr>
        <w:tc>
          <w:tcPr>
            <w:tcW w:w="2460" w:type="dxa"/>
          </w:tcPr>
          <w:p w14:paraId="7393BA8A" w14:textId="1E9523B4" w:rsidR="44B9F9E3" w:rsidRDefault="44B9F9E3" w:rsidP="44B9F9E3">
            <w:pPr>
              <w:rPr>
                <w:rFonts w:ascii="Times New Roman" w:eastAsia="Times New Roman" w:hAnsi="Times New Roman" w:cs="Times New Roman"/>
                <w:b/>
                <w:bCs/>
              </w:rPr>
            </w:pPr>
            <w:r w:rsidRPr="44B9F9E3">
              <w:rPr>
                <w:rFonts w:ascii="Times New Roman" w:eastAsia="Times New Roman" w:hAnsi="Times New Roman" w:cs="Times New Roman"/>
                <w:b/>
                <w:bCs/>
              </w:rPr>
              <w:t>Importancia</w:t>
            </w:r>
          </w:p>
        </w:tc>
        <w:tc>
          <w:tcPr>
            <w:tcW w:w="6555" w:type="dxa"/>
          </w:tcPr>
          <w:p w14:paraId="46D8F672" w14:textId="0D1862C1" w:rsidR="44B9F9E3" w:rsidRDefault="44B9F9E3" w:rsidP="44B9F9E3">
            <w:pPr>
              <w:rPr>
                <w:rFonts w:ascii="Times New Roman" w:eastAsia="Times New Roman" w:hAnsi="Times New Roman" w:cs="Times New Roman"/>
              </w:rPr>
            </w:pPr>
            <w:r w:rsidRPr="44B9F9E3">
              <w:rPr>
                <w:rFonts w:ascii="Times New Roman" w:eastAsia="Times New Roman" w:hAnsi="Times New Roman" w:cs="Times New Roman"/>
              </w:rPr>
              <w:t>Alta</w:t>
            </w:r>
          </w:p>
        </w:tc>
      </w:tr>
      <w:tr w:rsidR="44B9F9E3" w14:paraId="61F6F1E9" w14:textId="77777777" w:rsidTr="48B46434">
        <w:trPr>
          <w:trHeight w:val="300"/>
        </w:trPr>
        <w:tc>
          <w:tcPr>
            <w:tcW w:w="2460" w:type="dxa"/>
          </w:tcPr>
          <w:p w14:paraId="651D95BA" w14:textId="3D453DBF" w:rsidR="44B9F9E3" w:rsidRDefault="44B9F9E3" w:rsidP="44B9F9E3">
            <w:pPr>
              <w:rPr>
                <w:rFonts w:ascii="Times New Roman" w:eastAsia="Times New Roman" w:hAnsi="Times New Roman" w:cs="Times New Roman"/>
                <w:b/>
                <w:bCs/>
              </w:rPr>
            </w:pPr>
            <w:r w:rsidRPr="44B9F9E3">
              <w:rPr>
                <w:rFonts w:ascii="Times New Roman" w:eastAsia="Times New Roman" w:hAnsi="Times New Roman" w:cs="Times New Roman"/>
                <w:b/>
                <w:bCs/>
              </w:rPr>
              <w:t>Urgencia</w:t>
            </w:r>
          </w:p>
        </w:tc>
        <w:tc>
          <w:tcPr>
            <w:tcW w:w="6555" w:type="dxa"/>
          </w:tcPr>
          <w:p w14:paraId="618540B1" w14:textId="37A6AB1F" w:rsidR="44B9F9E3" w:rsidRDefault="44B9F9E3" w:rsidP="44B9F9E3">
            <w:pPr>
              <w:rPr>
                <w:rFonts w:ascii="Times New Roman" w:eastAsia="Times New Roman" w:hAnsi="Times New Roman" w:cs="Times New Roman"/>
              </w:rPr>
            </w:pPr>
            <w:r w:rsidRPr="44B9F9E3">
              <w:rPr>
                <w:rFonts w:ascii="Times New Roman" w:eastAsia="Times New Roman" w:hAnsi="Times New Roman" w:cs="Times New Roman"/>
              </w:rPr>
              <w:t>Media</w:t>
            </w:r>
          </w:p>
        </w:tc>
      </w:tr>
      <w:tr w:rsidR="44B9F9E3" w14:paraId="38E79F84" w14:textId="77777777" w:rsidTr="48B46434">
        <w:trPr>
          <w:trHeight w:val="300"/>
        </w:trPr>
        <w:tc>
          <w:tcPr>
            <w:tcW w:w="2460" w:type="dxa"/>
          </w:tcPr>
          <w:p w14:paraId="07A7466F" w14:textId="72B9F5CC" w:rsidR="44B9F9E3" w:rsidRDefault="44B9F9E3" w:rsidP="44B9F9E3">
            <w:pPr>
              <w:rPr>
                <w:rFonts w:ascii="Times New Roman" w:eastAsia="Times New Roman" w:hAnsi="Times New Roman" w:cs="Times New Roman"/>
                <w:b/>
                <w:bCs/>
              </w:rPr>
            </w:pPr>
            <w:r w:rsidRPr="44B9F9E3">
              <w:rPr>
                <w:rFonts w:ascii="Times New Roman" w:eastAsia="Times New Roman" w:hAnsi="Times New Roman" w:cs="Times New Roman"/>
                <w:b/>
                <w:bCs/>
              </w:rPr>
              <w:t>Estado</w:t>
            </w:r>
          </w:p>
        </w:tc>
        <w:tc>
          <w:tcPr>
            <w:tcW w:w="6555" w:type="dxa"/>
          </w:tcPr>
          <w:p w14:paraId="2CAAF64D" w14:textId="143AFC91" w:rsidR="44B9F9E3" w:rsidRDefault="44B9F9E3" w:rsidP="44B9F9E3">
            <w:pPr>
              <w:rPr>
                <w:rFonts w:ascii="Times New Roman" w:eastAsia="Times New Roman" w:hAnsi="Times New Roman" w:cs="Times New Roman"/>
              </w:rPr>
            </w:pPr>
            <w:r w:rsidRPr="44B9F9E3">
              <w:rPr>
                <w:rFonts w:ascii="Times New Roman" w:eastAsia="Times New Roman" w:hAnsi="Times New Roman" w:cs="Times New Roman"/>
              </w:rPr>
              <w:t>Sin iniciar</w:t>
            </w:r>
          </w:p>
        </w:tc>
      </w:tr>
      <w:tr w:rsidR="44B9F9E3" w14:paraId="2A31452E" w14:textId="77777777" w:rsidTr="48B46434">
        <w:trPr>
          <w:trHeight w:val="300"/>
        </w:trPr>
        <w:tc>
          <w:tcPr>
            <w:tcW w:w="2460" w:type="dxa"/>
          </w:tcPr>
          <w:p w14:paraId="6487F56A" w14:textId="41473CA7" w:rsidR="44B9F9E3" w:rsidRDefault="44B9F9E3" w:rsidP="44B9F9E3">
            <w:pPr>
              <w:rPr>
                <w:rFonts w:ascii="Times New Roman" w:eastAsia="Times New Roman" w:hAnsi="Times New Roman" w:cs="Times New Roman"/>
                <w:b/>
                <w:bCs/>
              </w:rPr>
            </w:pPr>
            <w:r w:rsidRPr="44B9F9E3">
              <w:rPr>
                <w:rFonts w:ascii="Times New Roman" w:eastAsia="Times New Roman" w:hAnsi="Times New Roman" w:cs="Times New Roman"/>
                <w:b/>
                <w:bCs/>
              </w:rPr>
              <w:t>Escalabilidad</w:t>
            </w:r>
          </w:p>
        </w:tc>
        <w:tc>
          <w:tcPr>
            <w:tcW w:w="6555" w:type="dxa"/>
          </w:tcPr>
          <w:p w14:paraId="0B06A237" w14:textId="184CFB9E" w:rsidR="44B9F9E3" w:rsidRDefault="44B9F9E3" w:rsidP="44B9F9E3">
            <w:pPr>
              <w:rPr>
                <w:rFonts w:ascii="Times New Roman" w:eastAsia="Times New Roman" w:hAnsi="Times New Roman" w:cs="Times New Roman"/>
              </w:rPr>
            </w:pPr>
            <w:r w:rsidRPr="44B9F9E3">
              <w:rPr>
                <w:rFonts w:ascii="Times New Roman" w:eastAsia="Times New Roman" w:hAnsi="Times New Roman" w:cs="Times New Roman"/>
              </w:rPr>
              <w:t>Alta</w:t>
            </w:r>
          </w:p>
        </w:tc>
      </w:tr>
      <w:tr w:rsidR="44B9F9E3" w14:paraId="362E53C1" w14:textId="77777777" w:rsidTr="48B46434">
        <w:trPr>
          <w:trHeight w:val="300"/>
        </w:trPr>
        <w:tc>
          <w:tcPr>
            <w:tcW w:w="2460" w:type="dxa"/>
          </w:tcPr>
          <w:p w14:paraId="503D232F" w14:textId="715D3269" w:rsidR="44B9F9E3" w:rsidRDefault="44B9F9E3" w:rsidP="44B9F9E3">
            <w:pPr>
              <w:rPr>
                <w:rFonts w:ascii="Times New Roman" w:eastAsia="Times New Roman" w:hAnsi="Times New Roman" w:cs="Times New Roman"/>
                <w:b/>
                <w:bCs/>
              </w:rPr>
            </w:pPr>
            <w:r w:rsidRPr="44B9F9E3">
              <w:rPr>
                <w:rFonts w:ascii="Times New Roman" w:eastAsia="Times New Roman" w:hAnsi="Times New Roman" w:cs="Times New Roman"/>
                <w:b/>
                <w:bCs/>
              </w:rPr>
              <w:t>Comentarios</w:t>
            </w:r>
          </w:p>
        </w:tc>
        <w:tc>
          <w:tcPr>
            <w:tcW w:w="6555" w:type="dxa"/>
          </w:tcPr>
          <w:p w14:paraId="71AE1EA0" w14:textId="3BC00CE7" w:rsidR="44B9F9E3" w:rsidRDefault="44B9F9E3" w:rsidP="44B9F9E3">
            <w:pPr>
              <w:rPr>
                <w:rFonts w:ascii="Times New Roman" w:eastAsia="Times New Roman" w:hAnsi="Times New Roman" w:cs="Times New Roman"/>
              </w:rPr>
            </w:pPr>
            <w:r w:rsidRPr="44B9F9E3">
              <w:rPr>
                <w:rFonts w:ascii="Times New Roman" w:eastAsia="Times New Roman" w:hAnsi="Times New Roman" w:cs="Times New Roman"/>
              </w:rPr>
              <w:t>S/N</w:t>
            </w:r>
          </w:p>
        </w:tc>
      </w:tr>
    </w:tbl>
    <w:p w14:paraId="39A937DA" w14:textId="3422815B" w:rsidR="44B9F9E3" w:rsidRDefault="44B9F9E3" w:rsidP="48B46434"/>
    <w:p w14:paraId="358993A7" w14:textId="115CB9BF" w:rsidR="005554EF" w:rsidRDefault="005554EF" w:rsidP="005554EF">
      <w:pPr>
        <w:pStyle w:val="Caption"/>
        <w:keepNext/>
        <w:jc w:val="center"/>
      </w:pPr>
      <w:bookmarkStart w:id="139" w:name="_Toc168861519"/>
      <w:r>
        <w:t xml:space="preserve">Tabla </w:t>
      </w:r>
      <w:r>
        <w:fldChar w:fldCharType="begin"/>
      </w:r>
      <w:r>
        <w:instrText xml:space="preserve"> SEQ Tabla \* ARABIC </w:instrText>
      </w:r>
      <w:r>
        <w:fldChar w:fldCharType="separate"/>
      </w:r>
      <w:r>
        <w:fldChar w:fldCharType="end"/>
      </w:r>
      <w:r>
        <w:t>. NRF-002 "El sistema deberá ser compatible y adaptable"</w:t>
      </w:r>
      <w:bookmarkEnd w:id="139"/>
    </w:p>
    <w:tbl>
      <w:tblPr>
        <w:tblStyle w:val="TableGrid"/>
        <w:tblW w:w="0" w:type="auto"/>
        <w:tblLook w:val="06A0" w:firstRow="1" w:lastRow="0" w:firstColumn="1" w:lastColumn="0" w:noHBand="1" w:noVBand="1"/>
      </w:tblPr>
      <w:tblGrid>
        <w:gridCol w:w="2460"/>
        <w:gridCol w:w="6555"/>
      </w:tblGrid>
      <w:tr w:rsidR="48B46434" w14:paraId="51B2AD0A" w14:textId="77777777" w:rsidTr="48B46434">
        <w:trPr>
          <w:trHeight w:val="300"/>
        </w:trPr>
        <w:tc>
          <w:tcPr>
            <w:tcW w:w="2460" w:type="dxa"/>
          </w:tcPr>
          <w:p w14:paraId="5210025A" w14:textId="4954464E"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NRF-</w:t>
            </w:r>
            <w:r w:rsidR="00832B93">
              <w:rPr>
                <w:rFonts w:ascii="Times New Roman" w:eastAsia="Times New Roman" w:hAnsi="Times New Roman" w:cs="Times New Roman"/>
                <w:b/>
                <w:bCs/>
              </w:rPr>
              <w:t>002</w:t>
            </w:r>
          </w:p>
        </w:tc>
        <w:tc>
          <w:tcPr>
            <w:tcW w:w="6555" w:type="dxa"/>
          </w:tcPr>
          <w:p w14:paraId="2310ACDE" w14:textId="48996E2D"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El sistema deberá ser compatible y adaptable a diferentes dispositivos y tamaños de pantalla</w:t>
            </w:r>
          </w:p>
        </w:tc>
      </w:tr>
      <w:tr w:rsidR="48B46434" w14:paraId="5F7E0B1A" w14:textId="77777777" w:rsidTr="48B46434">
        <w:trPr>
          <w:trHeight w:val="300"/>
        </w:trPr>
        <w:tc>
          <w:tcPr>
            <w:tcW w:w="2460" w:type="dxa"/>
          </w:tcPr>
          <w:p w14:paraId="5DDACA7E" w14:textId="6E21FDBD"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Versión</w:t>
            </w:r>
          </w:p>
        </w:tc>
        <w:tc>
          <w:tcPr>
            <w:tcW w:w="6555" w:type="dxa"/>
          </w:tcPr>
          <w:p w14:paraId="15BEC3C6" w14:textId="724EEB93" w:rsidR="48B46434" w:rsidRDefault="26E0008A" w:rsidP="48B46434">
            <w:pPr>
              <w:rPr>
                <w:rFonts w:ascii="Times New Roman" w:eastAsia="Times New Roman" w:hAnsi="Times New Roman" w:cs="Times New Roman"/>
              </w:rPr>
            </w:pPr>
            <w:r w:rsidRPr="009970BD">
              <w:rPr>
                <w:rFonts w:ascii="Times New Roman" w:eastAsia="Times New Roman" w:hAnsi="Times New Roman" w:cs="Times New Roman"/>
              </w:rPr>
              <w:t>2</w:t>
            </w:r>
            <w:r w:rsidR="48B46434" w:rsidRPr="48B46434">
              <w:rPr>
                <w:rFonts w:ascii="Times New Roman" w:eastAsia="Times New Roman" w:hAnsi="Times New Roman" w:cs="Times New Roman"/>
              </w:rPr>
              <w:t>.0 (</w:t>
            </w:r>
            <w:r w:rsidRPr="009970BD">
              <w:rPr>
                <w:rFonts w:ascii="Times New Roman" w:eastAsia="Times New Roman" w:hAnsi="Times New Roman" w:cs="Times New Roman"/>
              </w:rPr>
              <w:t>09</w:t>
            </w:r>
            <w:r w:rsidR="48B46434" w:rsidRPr="48B46434">
              <w:rPr>
                <w:rFonts w:ascii="Times New Roman" w:eastAsia="Times New Roman" w:hAnsi="Times New Roman" w:cs="Times New Roman"/>
              </w:rPr>
              <w:t>/06/2024)</w:t>
            </w:r>
          </w:p>
        </w:tc>
      </w:tr>
      <w:tr w:rsidR="48B46434" w14:paraId="726B6D0B" w14:textId="77777777" w:rsidTr="48B46434">
        <w:trPr>
          <w:trHeight w:val="300"/>
        </w:trPr>
        <w:tc>
          <w:tcPr>
            <w:tcW w:w="2460" w:type="dxa"/>
          </w:tcPr>
          <w:p w14:paraId="4F30304D" w14:textId="43B2CC79"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Autores</w:t>
            </w:r>
          </w:p>
        </w:tc>
        <w:tc>
          <w:tcPr>
            <w:tcW w:w="6555" w:type="dxa"/>
          </w:tcPr>
          <w:p w14:paraId="56161EEB" w14:textId="57D8BF27" w:rsidR="48B46434" w:rsidRDefault="48B46434" w:rsidP="48B46434">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48B46434" w14:paraId="4F762DED" w14:textId="77777777" w:rsidTr="48B46434">
        <w:trPr>
          <w:trHeight w:val="300"/>
        </w:trPr>
        <w:tc>
          <w:tcPr>
            <w:tcW w:w="2460" w:type="dxa"/>
          </w:tcPr>
          <w:p w14:paraId="75E1C96D" w14:textId="6763EF4D"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Fuentes</w:t>
            </w:r>
          </w:p>
        </w:tc>
        <w:tc>
          <w:tcPr>
            <w:tcW w:w="6555" w:type="dxa"/>
          </w:tcPr>
          <w:p w14:paraId="708645CD" w14:textId="285C394C"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Jaime Guacán, Patricia Deleg</w:t>
            </w:r>
          </w:p>
        </w:tc>
      </w:tr>
      <w:tr w:rsidR="48B46434" w14:paraId="14F35B5B" w14:textId="77777777" w:rsidTr="48B46434">
        <w:trPr>
          <w:trHeight w:val="300"/>
        </w:trPr>
        <w:tc>
          <w:tcPr>
            <w:tcW w:w="2460" w:type="dxa"/>
          </w:tcPr>
          <w:p w14:paraId="7A537C5C" w14:textId="0D89BB42"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Objetivos asociados</w:t>
            </w:r>
          </w:p>
        </w:tc>
        <w:tc>
          <w:tcPr>
            <w:tcW w:w="6555" w:type="dxa"/>
          </w:tcPr>
          <w:p w14:paraId="487A41D6" w14:textId="0DAD90F1"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Obj-006</w:t>
            </w:r>
          </w:p>
        </w:tc>
      </w:tr>
      <w:tr w:rsidR="48B46434" w14:paraId="7327F50E" w14:textId="77777777" w:rsidTr="48B46434">
        <w:trPr>
          <w:trHeight w:val="300"/>
        </w:trPr>
        <w:tc>
          <w:tcPr>
            <w:tcW w:w="2460" w:type="dxa"/>
          </w:tcPr>
          <w:p w14:paraId="4FC2E3D9" w14:textId="63FF4E79"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Descripción</w:t>
            </w:r>
          </w:p>
        </w:tc>
        <w:tc>
          <w:tcPr>
            <w:tcW w:w="6555" w:type="dxa"/>
          </w:tcPr>
          <w:p w14:paraId="221A1696" w14:textId="69C2887A" w:rsidR="48B46434" w:rsidRDefault="48B46434" w:rsidP="48B46434">
            <w:pPr>
              <w:rPr>
                <w:rFonts w:ascii="Times New Roman" w:eastAsia="Times New Roman" w:hAnsi="Times New Roman" w:cs="Times New Roman"/>
                <w:lang w:val="pt-BR"/>
              </w:rPr>
            </w:pPr>
            <w:r w:rsidRPr="48B46434">
              <w:rPr>
                <w:rFonts w:ascii="Times New Roman" w:eastAsia="Times New Roman" w:hAnsi="Times New Roman" w:cs="Times New Roman"/>
                <w:lang w:val="pt-BR"/>
              </w:rPr>
              <w:t>El sistema deverá adaptar-se</w:t>
            </w:r>
            <w:r w:rsidRPr="48B46434">
              <w:rPr>
                <w:rFonts w:ascii="Times New Roman" w:eastAsia="Times New Roman" w:hAnsi="Times New Roman" w:cs="Times New Roman"/>
              </w:rPr>
              <w:t xml:space="preserve"> </w:t>
            </w:r>
            <w:r w:rsidRPr="48B46434">
              <w:rPr>
                <w:rFonts w:ascii="Times New Roman" w:eastAsia="Times New Roman" w:hAnsi="Times New Roman" w:cs="Times New Roman"/>
                <w:lang w:val="pt-BR"/>
              </w:rPr>
              <w:t>a</w:t>
            </w:r>
            <w:r w:rsidRPr="48B46434">
              <w:rPr>
                <w:rFonts w:ascii="Times New Roman" w:eastAsia="Times New Roman" w:hAnsi="Times New Roman" w:cs="Times New Roman"/>
              </w:rPr>
              <w:t xml:space="preserve"> </w:t>
            </w:r>
            <w:r w:rsidRPr="48B46434">
              <w:rPr>
                <w:rFonts w:ascii="Times New Roman" w:eastAsia="Times New Roman" w:hAnsi="Times New Roman" w:cs="Times New Roman"/>
                <w:lang w:val="pt-BR"/>
              </w:rPr>
              <w:t>diferentes dispositivos como tablets, celulares y computadores.</w:t>
            </w:r>
          </w:p>
        </w:tc>
      </w:tr>
      <w:tr w:rsidR="48B46434" w14:paraId="5C66D8DA" w14:textId="77777777" w:rsidTr="48B46434">
        <w:trPr>
          <w:trHeight w:val="300"/>
        </w:trPr>
        <w:tc>
          <w:tcPr>
            <w:tcW w:w="2460" w:type="dxa"/>
          </w:tcPr>
          <w:p w14:paraId="1CE02052" w14:textId="1E9523B4"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Importancia</w:t>
            </w:r>
          </w:p>
        </w:tc>
        <w:tc>
          <w:tcPr>
            <w:tcW w:w="6555" w:type="dxa"/>
          </w:tcPr>
          <w:p w14:paraId="7A8C2000" w14:textId="0D1862C1"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Alta</w:t>
            </w:r>
          </w:p>
        </w:tc>
      </w:tr>
      <w:tr w:rsidR="48B46434" w14:paraId="6EA026BF" w14:textId="77777777" w:rsidTr="48B46434">
        <w:trPr>
          <w:trHeight w:val="300"/>
        </w:trPr>
        <w:tc>
          <w:tcPr>
            <w:tcW w:w="2460" w:type="dxa"/>
          </w:tcPr>
          <w:p w14:paraId="31E76CA0" w14:textId="3D453DBF"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Urgencia</w:t>
            </w:r>
          </w:p>
        </w:tc>
        <w:tc>
          <w:tcPr>
            <w:tcW w:w="6555" w:type="dxa"/>
          </w:tcPr>
          <w:p w14:paraId="30C2D89D" w14:textId="37A6AB1F"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Media</w:t>
            </w:r>
          </w:p>
        </w:tc>
      </w:tr>
      <w:tr w:rsidR="48B46434" w14:paraId="67CEFA62" w14:textId="77777777" w:rsidTr="48B46434">
        <w:trPr>
          <w:trHeight w:val="300"/>
        </w:trPr>
        <w:tc>
          <w:tcPr>
            <w:tcW w:w="2460" w:type="dxa"/>
          </w:tcPr>
          <w:p w14:paraId="32240539" w14:textId="72B9F5CC"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Estado</w:t>
            </w:r>
          </w:p>
        </w:tc>
        <w:tc>
          <w:tcPr>
            <w:tcW w:w="6555" w:type="dxa"/>
          </w:tcPr>
          <w:p w14:paraId="6601314C" w14:textId="143AFC91"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Sin iniciar</w:t>
            </w:r>
          </w:p>
        </w:tc>
      </w:tr>
      <w:tr w:rsidR="48B46434" w14:paraId="4B4C11CA" w14:textId="77777777" w:rsidTr="48B46434">
        <w:trPr>
          <w:trHeight w:val="300"/>
        </w:trPr>
        <w:tc>
          <w:tcPr>
            <w:tcW w:w="2460" w:type="dxa"/>
          </w:tcPr>
          <w:p w14:paraId="10275A39" w14:textId="41473CA7"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Escalabilidad</w:t>
            </w:r>
          </w:p>
        </w:tc>
        <w:tc>
          <w:tcPr>
            <w:tcW w:w="6555" w:type="dxa"/>
          </w:tcPr>
          <w:p w14:paraId="4F9CD2A1" w14:textId="184CFB9E"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Alta</w:t>
            </w:r>
          </w:p>
        </w:tc>
      </w:tr>
      <w:tr w:rsidR="48B46434" w14:paraId="63E10FD9" w14:textId="77777777" w:rsidTr="48B46434">
        <w:trPr>
          <w:trHeight w:val="300"/>
        </w:trPr>
        <w:tc>
          <w:tcPr>
            <w:tcW w:w="2460" w:type="dxa"/>
          </w:tcPr>
          <w:p w14:paraId="4AFD4833" w14:textId="715D3269" w:rsidR="48B46434" w:rsidRDefault="48B46434" w:rsidP="48B46434">
            <w:pPr>
              <w:rPr>
                <w:rFonts w:ascii="Times New Roman" w:eastAsia="Times New Roman" w:hAnsi="Times New Roman" w:cs="Times New Roman"/>
                <w:b/>
                <w:bCs/>
              </w:rPr>
            </w:pPr>
            <w:r w:rsidRPr="48B46434">
              <w:rPr>
                <w:rFonts w:ascii="Times New Roman" w:eastAsia="Times New Roman" w:hAnsi="Times New Roman" w:cs="Times New Roman"/>
                <w:b/>
                <w:bCs/>
              </w:rPr>
              <w:t>Comentarios</w:t>
            </w:r>
          </w:p>
        </w:tc>
        <w:tc>
          <w:tcPr>
            <w:tcW w:w="6555" w:type="dxa"/>
          </w:tcPr>
          <w:p w14:paraId="3511A2AC" w14:textId="3BC00CE7" w:rsidR="48B46434" w:rsidRDefault="48B46434" w:rsidP="48B46434">
            <w:pPr>
              <w:rPr>
                <w:rFonts w:ascii="Times New Roman" w:eastAsia="Times New Roman" w:hAnsi="Times New Roman" w:cs="Times New Roman"/>
              </w:rPr>
            </w:pPr>
            <w:r w:rsidRPr="48B46434">
              <w:rPr>
                <w:rFonts w:ascii="Times New Roman" w:eastAsia="Times New Roman" w:hAnsi="Times New Roman" w:cs="Times New Roman"/>
              </w:rPr>
              <w:t>S/N</w:t>
            </w:r>
          </w:p>
        </w:tc>
      </w:tr>
    </w:tbl>
    <w:p w14:paraId="222631EA" w14:textId="13745C09" w:rsidR="48B46434" w:rsidRDefault="48B46434" w:rsidP="48B46434"/>
    <w:p w14:paraId="05702181" w14:textId="168188B4" w:rsidR="09F71042" w:rsidRDefault="51988783" w:rsidP="09F71042">
      <w:pPr>
        <w:pStyle w:val="Heading2"/>
        <w:numPr>
          <w:ilvl w:val="0"/>
          <w:numId w:val="18"/>
        </w:numPr>
        <w:spacing w:line="480" w:lineRule="auto"/>
        <w:rPr>
          <w:rFonts w:ascii="Times New Roman" w:eastAsia="Times New Roman" w:hAnsi="Times New Roman" w:cs="Times New Roman"/>
          <w:b/>
          <w:bCs/>
          <w:sz w:val="24"/>
          <w:szCs w:val="24"/>
        </w:rPr>
      </w:pPr>
      <w:bookmarkStart w:id="140" w:name="_Toc915818190"/>
      <w:bookmarkStart w:id="141" w:name="_Toc1776284282"/>
      <w:bookmarkStart w:id="142" w:name="_Toc639440810"/>
      <w:bookmarkStart w:id="143" w:name="_Toc1903349042"/>
      <w:bookmarkStart w:id="144" w:name="_Toc1869480178"/>
      <w:bookmarkStart w:id="145" w:name="_Toc931532196"/>
      <w:bookmarkStart w:id="146" w:name="_Toc675612782"/>
      <w:bookmarkStart w:id="147" w:name="_Toc385753247"/>
      <w:bookmarkStart w:id="148" w:name="_Toc1928412053"/>
      <w:bookmarkStart w:id="149" w:name="_Toc563674186"/>
      <w:bookmarkStart w:id="150" w:name="_Toc168861550"/>
      <w:r w:rsidRPr="48B46434">
        <w:rPr>
          <w:rFonts w:ascii="Times New Roman" w:eastAsia="Times New Roman" w:hAnsi="Times New Roman" w:cs="Times New Roman"/>
          <w:b/>
          <w:bCs/>
        </w:rPr>
        <w:t>Glosario de Términos</w:t>
      </w:r>
      <w:bookmarkEnd w:id="140"/>
      <w:bookmarkEnd w:id="141"/>
      <w:bookmarkEnd w:id="142"/>
      <w:bookmarkEnd w:id="143"/>
      <w:bookmarkEnd w:id="144"/>
      <w:bookmarkEnd w:id="145"/>
      <w:bookmarkEnd w:id="146"/>
      <w:bookmarkEnd w:id="147"/>
      <w:bookmarkEnd w:id="148"/>
      <w:bookmarkEnd w:id="149"/>
      <w:bookmarkEnd w:id="150"/>
    </w:p>
    <w:p w14:paraId="2AF67BCD" w14:textId="6080A7D7" w:rsidR="09F71042" w:rsidRDefault="09F71042" w:rsidP="09F71042">
      <w:pPr>
        <w:pStyle w:val="ListParagraph"/>
        <w:numPr>
          <w:ilvl w:val="0"/>
          <w:numId w:val="15"/>
        </w:numPr>
        <w:spacing w:line="480" w:lineRule="auto"/>
        <w:rPr>
          <w:rFonts w:ascii="Times New Roman" w:eastAsia="Times New Roman" w:hAnsi="Times New Roman" w:cs="Times New Roman"/>
          <w:color w:val="000000" w:themeColor="text1"/>
        </w:rPr>
      </w:pPr>
      <w:r w:rsidRPr="09F71042">
        <w:rPr>
          <w:rFonts w:ascii="Times New Roman" w:eastAsia="Times New Roman" w:hAnsi="Times New Roman" w:cs="Times New Roman"/>
          <w:b/>
          <w:bCs/>
          <w:color w:val="000000" w:themeColor="text1"/>
          <w:lang w:val="es"/>
        </w:rPr>
        <w:t>Contexto</w:t>
      </w:r>
    </w:p>
    <w:p w14:paraId="5338EF24" w14:textId="2FC0BA1D" w:rsidR="09F71042" w:rsidRDefault="09F71042" w:rsidP="09F71042">
      <w:pPr>
        <w:spacing w:line="480" w:lineRule="auto"/>
        <w:ind w:left="720"/>
        <w:rPr>
          <w:rFonts w:ascii="Times New Roman" w:eastAsia="Times New Roman" w:hAnsi="Times New Roman" w:cs="Times New Roman"/>
          <w:color w:val="000000" w:themeColor="text1"/>
        </w:rPr>
      </w:pPr>
      <w:r w:rsidRPr="09F71042">
        <w:rPr>
          <w:rFonts w:ascii="Times New Roman" w:eastAsia="Times New Roman" w:hAnsi="Times New Roman" w:cs="Times New Roman"/>
          <w:b/>
          <w:bCs/>
          <w:color w:val="000000" w:themeColor="text1"/>
          <w:lang w:val="es"/>
        </w:rPr>
        <w:t>Definición</w:t>
      </w:r>
    </w:p>
    <w:p w14:paraId="65302BE2" w14:textId="3DF131A2" w:rsidR="09F71042" w:rsidRDefault="09F71042" w:rsidP="09F71042">
      <w:pPr>
        <w:spacing w:line="480" w:lineRule="auto"/>
        <w:ind w:left="720" w:firstLine="720"/>
        <w:rPr>
          <w:rFonts w:ascii="Times New Roman" w:eastAsia="Times New Roman" w:hAnsi="Times New Roman" w:cs="Times New Roman"/>
          <w:color w:val="000000" w:themeColor="text1"/>
        </w:rPr>
      </w:pPr>
      <w:r w:rsidRPr="09F71042">
        <w:rPr>
          <w:rFonts w:ascii="Times New Roman" w:eastAsia="Times New Roman" w:hAnsi="Times New Roman" w:cs="Times New Roman"/>
          <w:color w:val="000000" w:themeColor="text1"/>
          <w:lang w:val="es"/>
        </w:rPr>
        <w:t>Es el conjunto de elementos que rodea cualquier mensaje, acontecimiento o fenómeno concreto.</w:t>
      </w:r>
    </w:p>
    <w:p w14:paraId="4CD5E284" w14:textId="6553EC85" w:rsidR="09F71042" w:rsidRDefault="09F71042" w:rsidP="09F71042">
      <w:pPr>
        <w:pStyle w:val="ListParagraph"/>
        <w:numPr>
          <w:ilvl w:val="0"/>
          <w:numId w:val="15"/>
        </w:numPr>
        <w:spacing w:line="480" w:lineRule="auto"/>
        <w:rPr>
          <w:rFonts w:ascii="Times New Roman" w:eastAsia="Times New Roman" w:hAnsi="Times New Roman" w:cs="Times New Roman"/>
          <w:color w:val="000000" w:themeColor="text1"/>
        </w:rPr>
      </w:pPr>
      <w:r w:rsidRPr="09F71042">
        <w:rPr>
          <w:rFonts w:ascii="Times New Roman" w:eastAsia="Times New Roman" w:hAnsi="Times New Roman" w:cs="Times New Roman"/>
          <w:b/>
          <w:bCs/>
          <w:color w:val="000000" w:themeColor="text1"/>
          <w:lang w:val="es"/>
        </w:rPr>
        <w:t>Contexto de sistema</w:t>
      </w:r>
    </w:p>
    <w:p w14:paraId="7EF4159C" w14:textId="543CC154" w:rsidR="09F71042" w:rsidRDefault="09F71042" w:rsidP="09F71042">
      <w:pPr>
        <w:spacing w:line="480" w:lineRule="auto"/>
        <w:ind w:left="720"/>
        <w:rPr>
          <w:rFonts w:ascii="Times New Roman" w:eastAsia="Times New Roman" w:hAnsi="Times New Roman" w:cs="Times New Roman"/>
          <w:color w:val="000000" w:themeColor="text1"/>
        </w:rPr>
      </w:pPr>
      <w:r w:rsidRPr="09F71042">
        <w:rPr>
          <w:rFonts w:ascii="Times New Roman" w:eastAsia="Times New Roman" w:hAnsi="Times New Roman" w:cs="Times New Roman"/>
          <w:b/>
          <w:bCs/>
          <w:color w:val="000000" w:themeColor="text1"/>
          <w:lang w:val="es"/>
        </w:rPr>
        <w:t>Definición</w:t>
      </w:r>
    </w:p>
    <w:p w14:paraId="19D50A56" w14:textId="452EE6D2" w:rsidR="09F71042" w:rsidRDefault="09F71042" w:rsidP="09F71042">
      <w:pPr>
        <w:spacing w:line="480" w:lineRule="auto"/>
        <w:ind w:left="720" w:firstLine="720"/>
        <w:rPr>
          <w:rFonts w:ascii="Times New Roman" w:eastAsia="Times New Roman" w:hAnsi="Times New Roman" w:cs="Times New Roman"/>
          <w:color w:val="000000" w:themeColor="text1"/>
        </w:rPr>
      </w:pPr>
      <w:r w:rsidRPr="09F71042">
        <w:rPr>
          <w:rFonts w:ascii="Times New Roman" w:eastAsia="Times New Roman" w:hAnsi="Times New Roman" w:cs="Times New Roman"/>
          <w:color w:val="000000" w:themeColor="text1"/>
          <w:lang w:val="es"/>
        </w:rPr>
        <w:t>Se refiere a todo lo que afecta y rodea al sistema, como el entorno, usuarios, los procesos y las restricciones o limitaciones.</w:t>
      </w:r>
    </w:p>
    <w:p w14:paraId="25A1F9E4" w14:textId="4B187AEF" w:rsidR="09F71042" w:rsidRDefault="09F71042" w:rsidP="09F71042">
      <w:pPr>
        <w:pStyle w:val="ListParagraph"/>
        <w:numPr>
          <w:ilvl w:val="0"/>
          <w:numId w:val="7"/>
        </w:numPr>
        <w:spacing w:line="480" w:lineRule="auto"/>
        <w:rPr>
          <w:rFonts w:ascii="Times New Roman" w:eastAsia="Times New Roman" w:hAnsi="Times New Roman" w:cs="Times New Roman"/>
          <w:color w:val="000000" w:themeColor="text1"/>
        </w:rPr>
      </w:pPr>
      <w:r w:rsidRPr="09F71042">
        <w:rPr>
          <w:rFonts w:ascii="Times New Roman" w:eastAsia="Times New Roman" w:hAnsi="Times New Roman" w:cs="Times New Roman"/>
          <w:color w:val="000000" w:themeColor="text1"/>
          <w:lang w:val="es"/>
        </w:rPr>
        <w:t xml:space="preserve"> </w:t>
      </w:r>
      <w:r w:rsidRPr="09F71042">
        <w:rPr>
          <w:rFonts w:ascii="Times New Roman" w:eastAsia="Times New Roman" w:hAnsi="Times New Roman" w:cs="Times New Roman"/>
          <w:b/>
          <w:bCs/>
          <w:color w:val="000000" w:themeColor="text1"/>
          <w:lang w:val="es"/>
        </w:rPr>
        <w:t>Especificación de requisitos</w:t>
      </w:r>
    </w:p>
    <w:p w14:paraId="2A059C4D" w14:textId="4E7FE618" w:rsidR="09F71042" w:rsidRDefault="09F71042" w:rsidP="09F71042">
      <w:pPr>
        <w:spacing w:line="480" w:lineRule="auto"/>
        <w:ind w:left="720"/>
        <w:rPr>
          <w:rFonts w:ascii="Times New Roman" w:eastAsia="Times New Roman" w:hAnsi="Times New Roman" w:cs="Times New Roman"/>
          <w:color w:val="000000" w:themeColor="text1"/>
        </w:rPr>
      </w:pPr>
      <w:r w:rsidRPr="09F71042">
        <w:rPr>
          <w:rFonts w:ascii="Times New Roman" w:eastAsia="Times New Roman" w:hAnsi="Times New Roman" w:cs="Times New Roman"/>
          <w:b/>
          <w:bCs/>
          <w:color w:val="000000" w:themeColor="text1"/>
          <w:lang w:val="es"/>
        </w:rPr>
        <w:t>Definición</w:t>
      </w:r>
    </w:p>
    <w:p w14:paraId="51E87A47" w14:textId="2DE40661" w:rsidR="09F71042" w:rsidRDefault="09F71042" w:rsidP="09F71042">
      <w:pPr>
        <w:spacing w:line="480" w:lineRule="auto"/>
        <w:ind w:left="720" w:firstLine="720"/>
        <w:rPr>
          <w:rFonts w:ascii="Times New Roman" w:eastAsia="Times New Roman" w:hAnsi="Times New Roman" w:cs="Times New Roman"/>
          <w:color w:val="000000" w:themeColor="text1"/>
        </w:rPr>
      </w:pPr>
      <w:r w:rsidRPr="09F71042">
        <w:rPr>
          <w:rFonts w:ascii="Times New Roman" w:eastAsia="Times New Roman" w:hAnsi="Times New Roman" w:cs="Times New Roman"/>
          <w:color w:val="000000" w:themeColor="text1"/>
          <w:lang w:val="es"/>
        </w:rPr>
        <w:t>Es un proceso de anotar todos los requisitos del sistema y del usuario en forma de documento. Estos requisitos deben ser claros, completos y coherentes.</w:t>
      </w:r>
    </w:p>
    <w:p w14:paraId="4E3374DE" w14:textId="3A331D5C" w:rsidR="09F71042" w:rsidRDefault="09F71042" w:rsidP="09F71042">
      <w:pPr>
        <w:pStyle w:val="ListParagraph"/>
        <w:numPr>
          <w:ilvl w:val="0"/>
          <w:numId w:val="15"/>
        </w:numPr>
        <w:spacing w:line="480" w:lineRule="auto"/>
        <w:rPr>
          <w:rFonts w:ascii="Times New Roman" w:eastAsia="Times New Roman" w:hAnsi="Times New Roman" w:cs="Times New Roman"/>
          <w:color w:val="000000" w:themeColor="text1"/>
        </w:rPr>
      </w:pPr>
      <w:r w:rsidRPr="09F71042">
        <w:rPr>
          <w:rFonts w:ascii="Times New Roman" w:eastAsia="Times New Roman" w:hAnsi="Times New Roman" w:cs="Times New Roman"/>
          <w:b/>
          <w:bCs/>
          <w:color w:val="000000" w:themeColor="text1"/>
          <w:lang w:val="es"/>
        </w:rPr>
        <w:t>Especificación de requisitos del cliente</w:t>
      </w:r>
    </w:p>
    <w:p w14:paraId="34798C00" w14:textId="474335E0" w:rsidR="09F71042" w:rsidRDefault="09F71042" w:rsidP="09F71042">
      <w:pPr>
        <w:spacing w:line="480" w:lineRule="auto"/>
        <w:ind w:left="720" w:firstLine="720"/>
        <w:rPr>
          <w:rFonts w:ascii="Times New Roman" w:eastAsia="Times New Roman" w:hAnsi="Times New Roman" w:cs="Times New Roman"/>
          <w:color w:val="000000" w:themeColor="text1"/>
        </w:rPr>
      </w:pPr>
      <w:r w:rsidRPr="09F71042">
        <w:rPr>
          <w:rFonts w:ascii="Times New Roman" w:eastAsia="Times New Roman" w:hAnsi="Times New Roman" w:cs="Times New Roman"/>
          <w:color w:val="000000" w:themeColor="text1"/>
          <w:lang w:val="es"/>
        </w:rPr>
        <w:t>La especificación de requisitos se refiere a aquellos requisitos que describen las capacidades, necesidades y expectativas que debe tener el sistema según la perspectiva del cliente. Esta información es proporcionada por el mismo cliente.</w:t>
      </w:r>
    </w:p>
    <w:p w14:paraId="27625440" w14:textId="32790BF0" w:rsidR="09F71042" w:rsidRDefault="09F71042" w:rsidP="09F71042">
      <w:pPr>
        <w:pStyle w:val="ListParagraph"/>
        <w:numPr>
          <w:ilvl w:val="0"/>
          <w:numId w:val="15"/>
        </w:numPr>
        <w:spacing w:line="480" w:lineRule="auto"/>
        <w:rPr>
          <w:rFonts w:ascii="Times New Roman" w:eastAsia="Times New Roman" w:hAnsi="Times New Roman" w:cs="Times New Roman"/>
          <w:color w:val="000000" w:themeColor="text1"/>
        </w:rPr>
      </w:pPr>
      <w:r w:rsidRPr="09F71042">
        <w:rPr>
          <w:rFonts w:ascii="Times New Roman" w:eastAsia="Times New Roman" w:hAnsi="Times New Roman" w:cs="Times New Roman"/>
          <w:b/>
          <w:bCs/>
          <w:color w:val="000000" w:themeColor="text1"/>
          <w:lang w:val="es"/>
        </w:rPr>
        <w:t>Especificación de requisitos del sistema</w:t>
      </w:r>
    </w:p>
    <w:p w14:paraId="60B3D291" w14:textId="26B91941" w:rsidR="09F71042" w:rsidRDefault="09F71042" w:rsidP="09F71042">
      <w:pPr>
        <w:spacing w:line="480" w:lineRule="auto"/>
        <w:ind w:firstLine="708"/>
        <w:rPr>
          <w:rFonts w:ascii="Times New Roman" w:eastAsia="Times New Roman" w:hAnsi="Times New Roman" w:cs="Times New Roman"/>
          <w:color w:val="000000" w:themeColor="text1"/>
        </w:rPr>
      </w:pPr>
      <w:r w:rsidRPr="09F71042">
        <w:rPr>
          <w:rFonts w:ascii="Times New Roman" w:eastAsia="Times New Roman" w:hAnsi="Times New Roman" w:cs="Times New Roman"/>
          <w:b/>
          <w:bCs/>
          <w:color w:val="000000" w:themeColor="text1"/>
          <w:lang w:val="es"/>
        </w:rPr>
        <w:t>Definición</w:t>
      </w:r>
    </w:p>
    <w:p w14:paraId="3007B909" w14:textId="3AE97E0C" w:rsidR="09F71042" w:rsidRDefault="09F71042" w:rsidP="09F71042">
      <w:pPr>
        <w:spacing w:line="480" w:lineRule="auto"/>
        <w:ind w:left="720" w:firstLine="720"/>
        <w:rPr>
          <w:rFonts w:ascii="Times New Roman" w:eastAsia="Times New Roman" w:hAnsi="Times New Roman" w:cs="Times New Roman"/>
          <w:color w:val="000000" w:themeColor="text1"/>
        </w:rPr>
      </w:pPr>
      <w:r w:rsidRPr="09F71042">
        <w:rPr>
          <w:rFonts w:ascii="Times New Roman" w:eastAsia="Times New Roman" w:hAnsi="Times New Roman" w:cs="Times New Roman"/>
          <w:color w:val="000000" w:themeColor="text1"/>
          <w:lang w:val="es"/>
        </w:rPr>
        <w:t>Es un esquema detallado de los requisitos necesarios para crear un sistema completo. Estos requisitos se documentan en un esfuerzo por definir la funcionalidad completa, la disponibilidad, el rendimiento y las necesidades de seguridad de un sistema.</w:t>
      </w:r>
    </w:p>
    <w:p w14:paraId="66FD3CC9" w14:textId="4B701AA9" w:rsidR="09F71042" w:rsidRDefault="09F71042" w:rsidP="09F71042">
      <w:pPr>
        <w:pStyle w:val="ListParagraph"/>
        <w:numPr>
          <w:ilvl w:val="0"/>
          <w:numId w:val="15"/>
        </w:numPr>
        <w:spacing w:line="480" w:lineRule="auto"/>
        <w:rPr>
          <w:rFonts w:ascii="Times New Roman" w:eastAsia="Times New Roman" w:hAnsi="Times New Roman" w:cs="Times New Roman"/>
          <w:color w:val="000000" w:themeColor="text1"/>
        </w:rPr>
      </w:pPr>
      <w:r w:rsidRPr="09F71042">
        <w:rPr>
          <w:rFonts w:ascii="Times New Roman" w:eastAsia="Times New Roman" w:hAnsi="Times New Roman" w:cs="Times New Roman"/>
          <w:b/>
          <w:bCs/>
          <w:color w:val="000000" w:themeColor="text1"/>
          <w:lang w:val="es"/>
        </w:rPr>
        <w:t>Especificación de requisitos del software</w:t>
      </w:r>
    </w:p>
    <w:p w14:paraId="373E79DF" w14:textId="3C42BDDA" w:rsidR="09F71042" w:rsidRDefault="09F71042" w:rsidP="09F71042">
      <w:pPr>
        <w:spacing w:line="480" w:lineRule="auto"/>
        <w:ind w:firstLine="708"/>
        <w:rPr>
          <w:rFonts w:ascii="Times New Roman" w:eastAsia="Times New Roman" w:hAnsi="Times New Roman" w:cs="Times New Roman"/>
          <w:color w:val="000000" w:themeColor="text1"/>
        </w:rPr>
      </w:pPr>
      <w:r w:rsidRPr="09F71042">
        <w:rPr>
          <w:rFonts w:ascii="Times New Roman" w:eastAsia="Times New Roman" w:hAnsi="Times New Roman" w:cs="Times New Roman"/>
          <w:b/>
          <w:bCs/>
          <w:color w:val="000000" w:themeColor="text1"/>
          <w:lang w:val="es"/>
        </w:rPr>
        <w:t>Definición</w:t>
      </w:r>
    </w:p>
    <w:p w14:paraId="497B6259" w14:textId="50D23666" w:rsidR="09F71042" w:rsidRDefault="09F71042" w:rsidP="09F71042">
      <w:pPr>
        <w:spacing w:line="480" w:lineRule="auto"/>
        <w:ind w:left="720" w:firstLine="720"/>
        <w:rPr>
          <w:rFonts w:ascii="Times New Roman" w:eastAsia="Times New Roman" w:hAnsi="Times New Roman" w:cs="Times New Roman"/>
          <w:color w:val="000000" w:themeColor="text1"/>
        </w:rPr>
      </w:pPr>
      <w:r w:rsidRPr="09F71042">
        <w:rPr>
          <w:rFonts w:ascii="Times New Roman" w:eastAsia="Times New Roman" w:hAnsi="Times New Roman" w:cs="Times New Roman"/>
          <w:color w:val="000000" w:themeColor="text1"/>
        </w:rPr>
        <w:t>Es un documento que describe el comportamiento del sistema de forma específica que se desarrollará. Incluye un conjunto de casos de uso que describen todas las interacciones que tendrán los usuarios con el software</w:t>
      </w:r>
    </w:p>
    <w:p w14:paraId="37614458" w14:textId="52A8A786" w:rsidR="09F71042" w:rsidRDefault="51988783" w:rsidP="09F71042">
      <w:pPr>
        <w:pStyle w:val="Heading2"/>
        <w:numPr>
          <w:ilvl w:val="0"/>
          <w:numId w:val="18"/>
        </w:numPr>
        <w:spacing w:line="480" w:lineRule="auto"/>
        <w:rPr>
          <w:rFonts w:ascii="Times New Roman" w:eastAsia="Times New Roman" w:hAnsi="Times New Roman" w:cs="Times New Roman"/>
          <w:b/>
          <w:bCs/>
        </w:rPr>
      </w:pPr>
      <w:bookmarkStart w:id="151" w:name="_Toc1122397268"/>
      <w:bookmarkStart w:id="152" w:name="_Toc381358254"/>
      <w:bookmarkStart w:id="153" w:name="_Toc248233963"/>
      <w:bookmarkStart w:id="154" w:name="_Toc674596969"/>
      <w:bookmarkStart w:id="155" w:name="_Toc1595611060"/>
      <w:bookmarkStart w:id="156" w:name="_Toc246898211"/>
      <w:bookmarkStart w:id="157" w:name="_Toc77412997"/>
      <w:bookmarkStart w:id="158" w:name="_Toc168861551"/>
      <w:r w:rsidRPr="48B46434">
        <w:rPr>
          <w:rFonts w:ascii="Times New Roman" w:eastAsia="Times New Roman" w:hAnsi="Times New Roman" w:cs="Times New Roman"/>
          <w:b/>
          <w:bCs/>
        </w:rPr>
        <w:t>Conflictos pendientes de resolución</w:t>
      </w:r>
      <w:bookmarkEnd w:id="151"/>
      <w:bookmarkEnd w:id="152"/>
      <w:bookmarkEnd w:id="153"/>
      <w:bookmarkEnd w:id="154"/>
      <w:bookmarkEnd w:id="155"/>
      <w:bookmarkEnd w:id="156"/>
      <w:bookmarkEnd w:id="157"/>
      <w:bookmarkEnd w:id="158"/>
    </w:p>
    <w:p w14:paraId="6B4FEB9F" w14:textId="2D4E8E75" w:rsidR="005554EF" w:rsidRDefault="005554EF" w:rsidP="005554EF">
      <w:pPr>
        <w:pStyle w:val="Caption"/>
        <w:keepNext/>
        <w:jc w:val="center"/>
      </w:pPr>
      <w:bookmarkStart w:id="159" w:name="_Toc168861520"/>
      <w:r>
        <w:t xml:space="preserve">Tabla </w:t>
      </w:r>
      <w:r>
        <w:fldChar w:fldCharType="begin"/>
      </w:r>
      <w:r>
        <w:instrText xml:space="preserve"> SEQ Tabla \* ARABIC </w:instrText>
      </w:r>
      <w:r>
        <w:fldChar w:fldCharType="separate"/>
      </w:r>
      <w:r>
        <w:fldChar w:fldCharType="end"/>
      </w:r>
      <w:r>
        <w:t>. CFL-001 "Falta de preguntas sobre la disponibilidad"</w:t>
      </w:r>
      <w:bookmarkEnd w:id="159"/>
    </w:p>
    <w:tbl>
      <w:tblPr>
        <w:tblStyle w:val="TableGrid"/>
        <w:tblW w:w="0" w:type="auto"/>
        <w:tblLayout w:type="fixed"/>
        <w:tblLook w:val="06A0" w:firstRow="1" w:lastRow="0" w:firstColumn="1" w:lastColumn="0" w:noHBand="1" w:noVBand="1"/>
      </w:tblPr>
      <w:tblGrid>
        <w:gridCol w:w="1785"/>
        <w:gridCol w:w="7230"/>
      </w:tblGrid>
      <w:tr w:rsidR="09F71042" w14:paraId="4FF6845A" w14:textId="77777777" w:rsidTr="09F71042">
        <w:trPr>
          <w:trHeight w:val="300"/>
        </w:trPr>
        <w:tc>
          <w:tcPr>
            <w:tcW w:w="1785" w:type="dxa"/>
          </w:tcPr>
          <w:p w14:paraId="6A8C68A6" w14:textId="4053612D"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CFL- 001</w:t>
            </w:r>
          </w:p>
        </w:tc>
        <w:tc>
          <w:tcPr>
            <w:tcW w:w="7230" w:type="dxa"/>
          </w:tcPr>
          <w:p w14:paraId="02E5C8E8" w14:textId="272412B6" w:rsidR="09F71042" w:rsidRDefault="09F71042" w:rsidP="09F71042">
            <w:r w:rsidRPr="09F71042">
              <w:rPr>
                <w:rFonts w:ascii="Times New Roman" w:eastAsia="Times New Roman" w:hAnsi="Times New Roman" w:cs="Times New Roman"/>
              </w:rPr>
              <w:t>Falta de preguntas sobre la disponibilidad</w:t>
            </w:r>
          </w:p>
        </w:tc>
      </w:tr>
      <w:tr w:rsidR="09F71042" w14:paraId="61F86DC5" w14:textId="77777777" w:rsidTr="09F71042">
        <w:trPr>
          <w:trHeight w:val="300"/>
        </w:trPr>
        <w:tc>
          <w:tcPr>
            <w:tcW w:w="1785" w:type="dxa"/>
          </w:tcPr>
          <w:p w14:paraId="2F1992C4" w14:textId="0C6DEA8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Versión:</w:t>
            </w:r>
          </w:p>
        </w:tc>
        <w:tc>
          <w:tcPr>
            <w:tcW w:w="7230" w:type="dxa"/>
          </w:tcPr>
          <w:p w14:paraId="74508153" w14:textId="2984AAE1"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1.0 (06/06/2024)</w:t>
            </w:r>
          </w:p>
        </w:tc>
      </w:tr>
      <w:tr w:rsidR="09F71042" w14:paraId="1DE3A2E4" w14:textId="77777777" w:rsidTr="09F71042">
        <w:trPr>
          <w:trHeight w:val="300"/>
        </w:trPr>
        <w:tc>
          <w:tcPr>
            <w:tcW w:w="1785" w:type="dxa"/>
          </w:tcPr>
          <w:p w14:paraId="3BF3CECF" w14:textId="0C60E0ED"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Autores:</w:t>
            </w:r>
          </w:p>
        </w:tc>
        <w:tc>
          <w:tcPr>
            <w:tcW w:w="7230" w:type="dxa"/>
          </w:tcPr>
          <w:p w14:paraId="74315253" w14:textId="543F66E9" w:rsidR="09F71042" w:rsidRDefault="09F71042" w:rsidP="09F71042">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09F71042" w14:paraId="6C5F3C24" w14:textId="77777777" w:rsidTr="09F71042">
        <w:trPr>
          <w:trHeight w:val="300"/>
        </w:trPr>
        <w:tc>
          <w:tcPr>
            <w:tcW w:w="1785" w:type="dxa"/>
          </w:tcPr>
          <w:p w14:paraId="3236DF9D" w14:textId="7EBFFE68"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Fuentes:</w:t>
            </w:r>
          </w:p>
        </w:tc>
        <w:tc>
          <w:tcPr>
            <w:tcW w:w="7230" w:type="dxa"/>
          </w:tcPr>
          <w:p w14:paraId="4549D724" w14:textId="38F8FDA8" w:rsidR="09F71042" w:rsidRDefault="09F71042" w:rsidP="09F71042">
            <w:pPr>
              <w:spacing w:line="279" w:lineRule="auto"/>
              <w:rPr>
                <w:rFonts w:ascii="Times New Roman" w:eastAsia="Times New Roman" w:hAnsi="Times New Roman" w:cs="Times New Roman"/>
              </w:rPr>
            </w:pPr>
            <w:r w:rsidRPr="09F71042">
              <w:rPr>
                <w:rFonts w:ascii="Times New Roman" w:eastAsia="Times New Roman" w:hAnsi="Times New Roman" w:cs="Times New Roman"/>
              </w:rPr>
              <w:t>Primera entrevista</w:t>
            </w:r>
          </w:p>
        </w:tc>
      </w:tr>
      <w:tr w:rsidR="09F71042" w14:paraId="597C6B58" w14:textId="77777777" w:rsidTr="09F71042">
        <w:trPr>
          <w:trHeight w:val="300"/>
        </w:trPr>
        <w:tc>
          <w:tcPr>
            <w:tcW w:w="1785" w:type="dxa"/>
          </w:tcPr>
          <w:p w14:paraId="3BE0E852" w14:textId="65C04B5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Descripción:</w:t>
            </w:r>
          </w:p>
        </w:tc>
        <w:tc>
          <w:tcPr>
            <w:tcW w:w="7230" w:type="dxa"/>
          </w:tcPr>
          <w:p w14:paraId="311BE56D" w14:textId="71ECE373"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Faltó preguntar más sobre la disponibilidad del cliente o del equipo para el proyecto.</w:t>
            </w:r>
          </w:p>
        </w:tc>
      </w:tr>
      <w:tr w:rsidR="09F71042" w14:paraId="447513D7" w14:textId="77777777" w:rsidTr="09F71042">
        <w:trPr>
          <w:trHeight w:val="300"/>
        </w:trPr>
        <w:tc>
          <w:tcPr>
            <w:tcW w:w="1785" w:type="dxa"/>
          </w:tcPr>
          <w:p w14:paraId="15D589FD" w14:textId="6458CC1E" w:rsidR="09F71042" w:rsidRDefault="09F71042" w:rsidP="09F71042">
            <w:r w:rsidRPr="09F71042">
              <w:rPr>
                <w:rFonts w:ascii="Times New Roman" w:eastAsia="Times New Roman" w:hAnsi="Times New Roman" w:cs="Times New Roman"/>
                <w:b/>
                <w:bCs/>
              </w:rPr>
              <w:t>Alternativas</w:t>
            </w:r>
            <w:r w:rsidRPr="09F71042">
              <w:rPr>
                <w:rFonts w:ascii="Times New Roman" w:eastAsia="Times New Roman" w:hAnsi="Times New Roman" w:cs="Times New Roman"/>
              </w:rPr>
              <w:t>:</w:t>
            </w:r>
          </w:p>
        </w:tc>
        <w:tc>
          <w:tcPr>
            <w:tcW w:w="7230" w:type="dxa"/>
          </w:tcPr>
          <w:p w14:paraId="28C02709" w14:textId="274FBC28"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w:t>
            </w:r>
          </w:p>
        </w:tc>
      </w:tr>
      <w:tr w:rsidR="09F71042" w14:paraId="67B60E8F" w14:textId="77777777" w:rsidTr="09F71042">
        <w:trPr>
          <w:trHeight w:val="300"/>
        </w:trPr>
        <w:tc>
          <w:tcPr>
            <w:tcW w:w="1785" w:type="dxa"/>
          </w:tcPr>
          <w:p w14:paraId="3A89BFD1" w14:textId="71FD55EC"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Solución:</w:t>
            </w:r>
          </w:p>
        </w:tc>
        <w:tc>
          <w:tcPr>
            <w:tcW w:w="7230" w:type="dxa"/>
          </w:tcPr>
          <w:p w14:paraId="195D8D4A" w14:textId="090366C4"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Comunicarse internamente con los clientes para tener una mejor organización.</w:t>
            </w:r>
          </w:p>
        </w:tc>
      </w:tr>
      <w:tr w:rsidR="09F71042" w14:paraId="7BCAFA89" w14:textId="77777777" w:rsidTr="09F71042">
        <w:trPr>
          <w:trHeight w:val="300"/>
        </w:trPr>
        <w:tc>
          <w:tcPr>
            <w:tcW w:w="1785" w:type="dxa"/>
          </w:tcPr>
          <w:p w14:paraId="575D1EE5" w14:textId="6D3FAD14"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Importancia:</w:t>
            </w:r>
          </w:p>
        </w:tc>
        <w:tc>
          <w:tcPr>
            <w:tcW w:w="7230" w:type="dxa"/>
          </w:tcPr>
          <w:p w14:paraId="6A847FD4" w14:textId="3BFA9877"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3ED49A97" w14:textId="77777777" w:rsidTr="09F71042">
        <w:trPr>
          <w:trHeight w:val="300"/>
        </w:trPr>
        <w:tc>
          <w:tcPr>
            <w:tcW w:w="1785" w:type="dxa"/>
          </w:tcPr>
          <w:p w14:paraId="3E8B824C" w14:textId="4C60D6E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Urgencia:</w:t>
            </w:r>
          </w:p>
        </w:tc>
        <w:tc>
          <w:tcPr>
            <w:tcW w:w="7230" w:type="dxa"/>
          </w:tcPr>
          <w:p w14:paraId="39446033" w14:textId="17D8E24D"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3AA75B99" w14:textId="77777777" w:rsidTr="09F71042">
        <w:trPr>
          <w:trHeight w:val="300"/>
        </w:trPr>
        <w:tc>
          <w:tcPr>
            <w:tcW w:w="1785" w:type="dxa"/>
          </w:tcPr>
          <w:p w14:paraId="1E794866" w14:textId="21C435D9"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Estado:</w:t>
            </w:r>
          </w:p>
        </w:tc>
        <w:tc>
          <w:tcPr>
            <w:tcW w:w="7230" w:type="dxa"/>
          </w:tcPr>
          <w:p w14:paraId="5EBF7C79" w14:textId="092DEDF7"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Pendiente</w:t>
            </w:r>
          </w:p>
        </w:tc>
      </w:tr>
      <w:tr w:rsidR="09F71042" w14:paraId="464DCB67" w14:textId="77777777" w:rsidTr="09F71042">
        <w:trPr>
          <w:trHeight w:val="300"/>
        </w:trPr>
        <w:tc>
          <w:tcPr>
            <w:tcW w:w="1785" w:type="dxa"/>
          </w:tcPr>
          <w:p w14:paraId="100EF88D" w14:textId="350F217B"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Comentarios:</w:t>
            </w:r>
          </w:p>
        </w:tc>
        <w:tc>
          <w:tcPr>
            <w:tcW w:w="7230" w:type="dxa"/>
          </w:tcPr>
          <w:p w14:paraId="1B77476F" w14:textId="53A70BC9"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N/A</w:t>
            </w:r>
          </w:p>
        </w:tc>
      </w:tr>
      <w:tr w:rsidR="09F71042" w14:paraId="4983C96C" w14:textId="77777777" w:rsidTr="09F71042">
        <w:trPr>
          <w:trHeight w:val="300"/>
        </w:trPr>
        <w:tc>
          <w:tcPr>
            <w:tcW w:w="1785" w:type="dxa"/>
          </w:tcPr>
          <w:p w14:paraId="0DE6CFDC" w14:textId="3B9D49EF"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CFL- 002</w:t>
            </w:r>
          </w:p>
        </w:tc>
        <w:tc>
          <w:tcPr>
            <w:tcW w:w="7230" w:type="dxa"/>
          </w:tcPr>
          <w:p w14:paraId="764488D7" w14:textId="07EF8F29" w:rsidR="09F71042" w:rsidRDefault="09F71042" w:rsidP="09F71042">
            <w:r w:rsidRPr="09F71042">
              <w:rPr>
                <w:rFonts w:ascii="Times New Roman" w:eastAsia="Times New Roman" w:hAnsi="Times New Roman" w:cs="Times New Roman"/>
              </w:rPr>
              <w:t>Falta de claridad sobre los requisitos de la página web</w:t>
            </w:r>
          </w:p>
        </w:tc>
      </w:tr>
      <w:tr w:rsidR="09F71042" w14:paraId="45ABFD20" w14:textId="77777777" w:rsidTr="09F71042">
        <w:trPr>
          <w:trHeight w:val="300"/>
        </w:trPr>
        <w:tc>
          <w:tcPr>
            <w:tcW w:w="1785" w:type="dxa"/>
          </w:tcPr>
          <w:p w14:paraId="71EBA1D8" w14:textId="0C6DEA8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Versión:</w:t>
            </w:r>
          </w:p>
        </w:tc>
        <w:tc>
          <w:tcPr>
            <w:tcW w:w="7230" w:type="dxa"/>
          </w:tcPr>
          <w:p w14:paraId="6324873C" w14:textId="2984AAE1"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1.0 (06/06/2024)</w:t>
            </w:r>
          </w:p>
        </w:tc>
      </w:tr>
      <w:tr w:rsidR="09F71042" w14:paraId="73CE018F" w14:textId="77777777" w:rsidTr="09F71042">
        <w:trPr>
          <w:trHeight w:val="300"/>
        </w:trPr>
        <w:tc>
          <w:tcPr>
            <w:tcW w:w="1785" w:type="dxa"/>
          </w:tcPr>
          <w:p w14:paraId="170521A5" w14:textId="0C60E0ED"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Autores:</w:t>
            </w:r>
          </w:p>
        </w:tc>
        <w:tc>
          <w:tcPr>
            <w:tcW w:w="7230" w:type="dxa"/>
          </w:tcPr>
          <w:p w14:paraId="37330B42" w14:textId="543F66E9" w:rsidR="09F71042" w:rsidRDefault="09F71042" w:rsidP="09F71042">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09F71042" w14:paraId="22E76689" w14:textId="77777777" w:rsidTr="09F71042">
        <w:trPr>
          <w:trHeight w:val="300"/>
        </w:trPr>
        <w:tc>
          <w:tcPr>
            <w:tcW w:w="1785" w:type="dxa"/>
          </w:tcPr>
          <w:p w14:paraId="68DFF334" w14:textId="7EBFFE68"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Fuentes:</w:t>
            </w:r>
          </w:p>
        </w:tc>
        <w:tc>
          <w:tcPr>
            <w:tcW w:w="7230" w:type="dxa"/>
          </w:tcPr>
          <w:p w14:paraId="2C07331B" w14:textId="38F8FDA8" w:rsidR="09F71042" w:rsidRDefault="09F71042" w:rsidP="09F71042">
            <w:pPr>
              <w:spacing w:line="279" w:lineRule="auto"/>
              <w:rPr>
                <w:rFonts w:ascii="Times New Roman" w:eastAsia="Times New Roman" w:hAnsi="Times New Roman" w:cs="Times New Roman"/>
              </w:rPr>
            </w:pPr>
            <w:r w:rsidRPr="09F71042">
              <w:rPr>
                <w:rFonts w:ascii="Times New Roman" w:eastAsia="Times New Roman" w:hAnsi="Times New Roman" w:cs="Times New Roman"/>
              </w:rPr>
              <w:t>Primera entrevista</w:t>
            </w:r>
          </w:p>
        </w:tc>
      </w:tr>
      <w:tr w:rsidR="09F71042" w14:paraId="4D5BF620" w14:textId="77777777" w:rsidTr="09F71042">
        <w:trPr>
          <w:trHeight w:val="300"/>
        </w:trPr>
        <w:tc>
          <w:tcPr>
            <w:tcW w:w="1785" w:type="dxa"/>
          </w:tcPr>
          <w:p w14:paraId="41CA485E" w14:textId="65C04B5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Descripción:</w:t>
            </w:r>
          </w:p>
        </w:tc>
        <w:tc>
          <w:tcPr>
            <w:tcW w:w="7230" w:type="dxa"/>
          </w:tcPr>
          <w:p w14:paraId="0A8BAA56" w14:textId="48134CBA" w:rsidR="09F71042" w:rsidRDefault="09F71042" w:rsidP="09F71042">
            <w:r w:rsidRPr="09F71042">
              <w:rPr>
                <w:rFonts w:ascii="Times New Roman" w:eastAsia="Times New Roman" w:hAnsi="Times New Roman" w:cs="Times New Roman"/>
              </w:rPr>
              <w:t>No se discutió en profundidad cómo se requiere que sea la página web en términos de funcionalidades, diseño, etc.</w:t>
            </w:r>
          </w:p>
        </w:tc>
      </w:tr>
      <w:tr w:rsidR="09F71042" w14:paraId="65A59A45" w14:textId="77777777" w:rsidTr="09F71042">
        <w:trPr>
          <w:trHeight w:val="300"/>
        </w:trPr>
        <w:tc>
          <w:tcPr>
            <w:tcW w:w="1785" w:type="dxa"/>
          </w:tcPr>
          <w:p w14:paraId="55D5C0CA" w14:textId="2778CFE1" w:rsidR="09F71042" w:rsidRDefault="09F71042" w:rsidP="09F71042">
            <w:r w:rsidRPr="09F71042">
              <w:rPr>
                <w:rFonts w:ascii="Times New Roman" w:eastAsia="Times New Roman" w:hAnsi="Times New Roman" w:cs="Times New Roman"/>
                <w:b/>
                <w:bCs/>
              </w:rPr>
              <w:t>Alternativas</w:t>
            </w:r>
            <w:r w:rsidRPr="09F71042">
              <w:rPr>
                <w:rFonts w:ascii="Times New Roman" w:eastAsia="Times New Roman" w:hAnsi="Times New Roman" w:cs="Times New Roman"/>
              </w:rPr>
              <w:t>:</w:t>
            </w:r>
          </w:p>
        </w:tc>
        <w:tc>
          <w:tcPr>
            <w:tcW w:w="7230" w:type="dxa"/>
          </w:tcPr>
          <w:p w14:paraId="3563283B" w14:textId="2CCCEFC3"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w:t>
            </w:r>
          </w:p>
        </w:tc>
      </w:tr>
      <w:tr w:rsidR="09F71042" w14:paraId="206C57B4" w14:textId="77777777" w:rsidTr="09F71042">
        <w:trPr>
          <w:trHeight w:val="300"/>
        </w:trPr>
        <w:tc>
          <w:tcPr>
            <w:tcW w:w="1785" w:type="dxa"/>
          </w:tcPr>
          <w:p w14:paraId="4DAE599D" w14:textId="05092A7D"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Solución:</w:t>
            </w:r>
          </w:p>
        </w:tc>
        <w:tc>
          <w:tcPr>
            <w:tcW w:w="7230" w:type="dxa"/>
          </w:tcPr>
          <w:p w14:paraId="66FB4E50" w14:textId="714C3430"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En la siguiente entrevista, se debe dirigir la entrevista para obtener los requisitos funcionales y no funcionales del proyecto.</w:t>
            </w:r>
          </w:p>
        </w:tc>
      </w:tr>
      <w:tr w:rsidR="09F71042" w14:paraId="4BCB2E7A" w14:textId="77777777" w:rsidTr="09F71042">
        <w:trPr>
          <w:trHeight w:val="300"/>
        </w:trPr>
        <w:tc>
          <w:tcPr>
            <w:tcW w:w="1785" w:type="dxa"/>
          </w:tcPr>
          <w:p w14:paraId="633EE840" w14:textId="6D3FAD14"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Importancia:</w:t>
            </w:r>
          </w:p>
        </w:tc>
        <w:tc>
          <w:tcPr>
            <w:tcW w:w="7230" w:type="dxa"/>
          </w:tcPr>
          <w:p w14:paraId="120ADFFD" w14:textId="3BFA9877"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6B9CA789" w14:textId="77777777" w:rsidTr="09F71042">
        <w:trPr>
          <w:trHeight w:val="300"/>
        </w:trPr>
        <w:tc>
          <w:tcPr>
            <w:tcW w:w="1785" w:type="dxa"/>
          </w:tcPr>
          <w:p w14:paraId="6019D0EB" w14:textId="4C60D6E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Urgencia:</w:t>
            </w:r>
          </w:p>
        </w:tc>
        <w:tc>
          <w:tcPr>
            <w:tcW w:w="7230" w:type="dxa"/>
          </w:tcPr>
          <w:p w14:paraId="63BE4D41" w14:textId="17D8E24D"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794D8B1D" w14:textId="77777777" w:rsidTr="09F71042">
        <w:trPr>
          <w:trHeight w:val="300"/>
        </w:trPr>
        <w:tc>
          <w:tcPr>
            <w:tcW w:w="1785" w:type="dxa"/>
          </w:tcPr>
          <w:p w14:paraId="407E30BB" w14:textId="21C435D9"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Estado:</w:t>
            </w:r>
          </w:p>
        </w:tc>
        <w:tc>
          <w:tcPr>
            <w:tcW w:w="7230" w:type="dxa"/>
          </w:tcPr>
          <w:p w14:paraId="1DA5FD50" w14:textId="092DEDF7"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Pendiente</w:t>
            </w:r>
          </w:p>
        </w:tc>
      </w:tr>
      <w:tr w:rsidR="09F71042" w14:paraId="13954B80" w14:textId="77777777" w:rsidTr="09F71042">
        <w:trPr>
          <w:trHeight w:val="300"/>
        </w:trPr>
        <w:tc>
          <w:tcPr>
            <w:tcW w:w="1785" w:type="dxa"/>
          </w:tcPr>
          <w:p w14:paraId="220EECBA" w14:textId="350F217B"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Comentarios:</w:t>
            </w:r>
          </w:p>
        </w:tc>
        <w:tc>
          <w:tcPr>
            <w:tcW w:w="7230" w:type="dxa"/>
          </w:tcPr>
          <w:p w14:paraId="0F61750B" w14:textId="53A70BC9"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N/A</w:t>
            </w:r>
          </w:p>
        </w:tc>
      </w:tr>
    </w:tbl>
    <w:p w14:paraId="18C3DCF5" w14:textId="417FB433" w:rsidR="09F71042" w:rsidRDefault="09F71042" w:rsidP="09F71042">
      <w:pPr>
        <w:spacing w:line="480" w:lineRule="auto"/>
        <w:ind w:left="720" w:firstLine="720"/>
        <w:rPr>
          <w:rFonts w:ascii="Times New Roman" w:eastAsia="Times New Roman" w:hAnsi="Times New Roman" w:cs="Times New Roman"/>
          <w:color w:val="000000" w:themeColor="text1"/>
        </w:rPr>
      </w:pPr>
    </w:p>
    <w:p w14:paraId="22E41319" w14:textId="39BBEF94" w:rsidR="007D1B1C" w:rsidRDefault="007D1B1C" w:rsidP="007D1B1C">
      <w:pPr>
        <w:pStyle w:val="Caption"/>
        <w:keepNext/>
        <w:jc w:val="center"/>
      </w:pPr>
      <w:bookmarkStart w:id="160" w:name="_Toc168861521"/>
      <w:r>
        <w:t xml:space="preserve">Tabla </w:t>
      </w:r>
      <w:r>
        <w:fldChar w:fldCharType="begin"/>
      </w:r>
      <w:r>
        <w:instrText xml:space="preserve"> SEQ Tabla \* ARABIC </w:instrText>
      </w:r>
      <w:r>
        <w:fldChar w:fldCharType="separate"/>
      </w:r>
      <w:r>
        <w:fldChar w:fldCharType="end"/>
      </w:r>
      <w:r>
        <w:t>.  CFL-002 "Productos o servicios"</w:t>
      </w:r>
      <w:bookmarkEnd w:id="160"/>
    </w:p>
    <w:tbl>
      <w:tblPr>
        <w:tblStyle w:val="TableGrid"/>
        <w:tblW w:w="0" w:type="auto"/>
        <w:tblLayout w:type="fixed"/>
        <w:tblLook w:val="06A0" w:firstRow="1" w:lastRow="0" w:firstColumn="1" w:lastColumn="0" w:noHBand="1" w:noVBand="1"/>
      </w:tblPr>
      <w:tblGrid>
        <w:gridCol w:w="1785"/>
        <w:gridCol w:w="7230"/>
      </w:tblGrid>
      <w:tr w:rsidR="09F71042" w14:paraId="483111BD" w14:textId="77777777" w:rsidTr="09F71042">
        <w:trPr>
          <w:trHeight w:val="300"/>
        </w:trPr>
        <w:tc>
          <w:tcPr>
            <w:tcW w:w="1785" w:type="dxa"/>
          </w:tcPr>
          <w:p w14:paraId="44FB3EA6" w14:textId="4F533402"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CFL- 00</w:t>
            </w:r>
            <w:r w:rsidR="005554EF">
              <w:rPr>
                <w:rFonts w:ascii="Times New Roman" w:eastAsia="Times New Roman" w:hAnsi="Times New Roman" w:cs="Times New Roman"/>
                <w:b/>
                <w:bCs/>
              </w:rPr>
              <w:t>2</w:t>
            </w:r>
          </w:p>
        </w:tc>
        <w:tc>
          <w:tcPr>
            <w:tcW w:w="7230" w:type="dxa"/>
          </w:tcPr>
          <w:p w14:paraId="0AC0AD85" w14:textId="6A17235E"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Productos o servicios (cuales son y su temporalidad)</w:t>
            </w:r>
          </w:p>
        </w:tc>
      </w:tr>
      <w:tr w:rsidR="09F71042" w14:paraId="064567D9" w14:textId="77777777" w:rsidTr="09F71042">
        <w:trPr>
          <w:trHeight w:val="300"/>
        </w:trPr>
        <w:tc>
          <w:tcPr>
            <w:tcW w:w="1785" w:type="dxa"/>
          </w:tcPr>
          <w:p w14:paraId="6A779D21" w14:textId="0C6DEA8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Versión:</w:t>
            </w:r>
          </w:p>
        </w:tc>
        <w:tc>
          <w:tcPr>
            <w:tcW w:w="7230" w:type="dxa"/>
          </w:tcPr>
          <w:p w14:paraId="3382EA59" w14:textId="2984AAE1"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1.0 (06/06/2024)</w:t>
            </w:r>
          </w:p>
        </w:tc>
      </w:tr>
      <w:tr w:rsidR="09F71042" w14:paraId="4A49E004" w14:textId="77777777" w:rsidTr="09F71042">
        <w:trPr>
          <w:trHeight w:val="300"/>
        </w:trPr>
        <w:tc>
          <w:tcPr>
            <w:tcW w:w="1785" w:type="dxa"/>
          </w:tcPr>
          <w:p w14:paraId="025089B9" w14:textId="0C60E0ED"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Autores:</w:t>
            </w:r>
          </w:p>
        </w:tc>
        <w:tc>
          <w:tcPr>
            <w:tcW w:w="7230" w:type="dxa"/>
          </w:tcPr>
          <w:p w14:paraId="316B41BE" w14:textId="543F66E9" w:rsidR="09F71042" w:rsidRDefault="09F71042" w:rsidP="09F71042">
            <w:pPr>
              <w:rPr>
                <w:rFonts w:ascii="Times New Roman" w:eastAsia="Times New Roman" w:hAnsi="Times New Roman" w:cs="Times New Roman"/>
              </w:rPr>
            </w:pPr>
            <w:r w:rsidRPr="00B6071F">
              <w:rPr>
                <w:rFonts w:ascii="Times New Roman" w:eastAsia="Times New Roman" w:hAnsi="Times New Roman" w:cs="Times New Roman"/>
                <w:lang w:val="es-EC"/>
              </w:rPr>
              <w:t>Milena Maldonado, Antoni Toapanta, Alexander Guacán</w:t>
            </w:r>
          </w:p>
        </w:tc>
      </w:tr>
      <w:tr w:rsidR="09F71042" w14:paraId="6A14CB9C" w14:textId="77777777" w:rsidTr="09F71042">
        <w:trPr>
          <w:trHeight w:val="300"/>
        </w:trPr>
        <w:tc>
          <w:tcPr>
            <w:tcW w:w="1785" w:type="dxa"/>
          </w:tcPr>
          <w:p w14:paraId="6F956695" w14:textId="7EBFFE68"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Fuentes:</w:t>
            </w:r>
          </w:p>
        </w:tc>
        <w:tc>
          <w:tcPr>
            <w:tcW w:w="7230" w:type="dxa"/>
          </w:tcPr>
          <w:p w14:paraId="2A347B0F" w14:textId="38F8FDA8" w:rsidR="09F71042" w:rsidRDefault="09F71042" w:rsidP="09F71042">
            <w:pPr>
              <w:spacing w:line="279" w:lineRule="auto"/>
              <w:rPr>
                <w:rFonts w:ascii="Times New Roman" w:eastAsia="Times New Roman" w:hAnsi="Times New Roman" w:cs="Times New Roman"/>
              </w:rPr>
            </w:pPr>
            <w:r w:rsidRPr="09F71042">
              <w:rPr>
                <w:rFonts w:ascii="Times New Roman" w:eastAsia="Times New Roman" w:hAnsi="Times New Roman" w:cs="Times New Roman"/>
              </w:rPr>
              <w:t>Primera entrevista</w:t>
            </w:r>
          </w:p>
        </w:tc>
      </w:tr>
      <w:tr w:rsidR="09F71042" w14:paraId="4158AF41" w14:textId="77777777" w:rsidTr="09F71042">
        <w:trPr>
          <w:trHeight w:val="300"/>
        </w:trPr>
        <w:tc>
          <w:tcPr>
            <w:tcW w:w="1785" w:type="dxa"/>
          </w:tcPr>
          <w:p w14:paraId="4CD97F68" w14:textId="65C04B5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Descripción:</w:t>
            </w:r>
          </w:p>
        </w:tc>
        <w:tc>
          <w:tcPr>
            <w:tcW w:w="7230" w:type="dxa"/>
          </w:tcPr>
          <w:p w14:paraId="0DE589A0" w14:textId="3026C6C4" w:rsidR="09F71042" w:rsidRDefault="09F71042" w:rsidP="09F71042">
            <w:r w:rsidRPr="09F71042">
              <w:rPr>
                <w:rFonts w:ascii="Times New Roman" w:eastAsia="Times New Roman" w:hAnsi="Times New Roman" w:cs="Times New Roman"/>
              </w:rPr>
              <w:t>Faltó aclarar si la empresa ofrece productos, servicios o ambos. Además, necesitamos conocer cuáles son específicamente y cuál es la temporalidad asociada a cada uno de ellos.</w:t>
            </w:r>
          </w:p>
        </w:tc>
      </w:tr>
      <w:tr w:rsidR="09F71042" w14:paraId="760F4061" w14:textId="77777777" w:rsidTr="09F71042">
        <w:trPr>
          <w:trHeight w:val="300"/>
        </w:trPr>
        <w:tc>
          <w:tcPr>
            <w:tcW w:w="1785" w:type="dxa"/>
          </w:tcPr>
          <w:p w14:paraId="344A5894" w14:textId="2778CFE1" w:rsidR="09F71042" w:rsidRDefault="09F71042" w:rsidP="09F71042">
            <w:r w:rsidRPr="09F71042">
              <w:rPr>
                <w:rFonts w:ascii="Times New Roman" w:eastAsia="Times New Roman" w:hAnsi="Times New Roman" w:cs="Times New Roman"/>
                <w:b/>
                <w:bCs/>
              </w:rPr>
              <w:t>Alternativas</w:t>
            </w:r>
            <w:r w:rsidRPr="09F71042">
              <w:rPr>
                <w:rFonts w:ascii="Times New Roman" w:eastAsia="Times New Roman" w:hAnsi="Times New Roman" w:cs="Times New Roman"/>
              </w:rPr>
              <w:t>:</w:t>
            </w:r>
          </w:p>
        </w:tc>
        <w:tc>
          <w:tcPr>
            <w:tcW w:w="7230" w:type="dxa"/>
          </w:tcPr>
          <w:p w14:paraId="56FD930E" w14:textId="2CCCEFC3"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w:t>
            </w:r>
          </w:p>
        </w:tc>
      </w:tr>
      <w:tr w:rsidR="09F71042" w14:paraId="269C563B" w14:textId="77777777" w:rsidTr="09F71042">
        <w:trPr>
          <w:trHeight w:val="300"/>
        </w:trPr>
        <w:tc>
          <w:tcPr>
            <w:tcW w:w="1785" w:type="dxa"/>
          </w:tcPr>
          <w:p w14:paraId="27E31211" w14:textId="05092A7D"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Solución:</w:t>
            </w:r>
          </w:p>
        </w:tc>
        <w:tc>
          <w:tcPr>
            <w:tcW w:w="7230" w:type="dxa"/>
          </w:tcPr>
          <w:p w14:paraId="5A137E84" w14:textId="668678E2"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Realizar la entrevista de seguimiento, para poder discutir este punto pendiente.</w:t>
            </w:r>
          </w:p>
        </w:tc>
      </w:tr>
      <w:tr w:rsidR="09F71042" w14:paraId="0B7E191B" w14:textId="77777777" w:rsidTr="09F71042">
        <w:trPr>
          <w:trHeight w:val="300"/>
        </w:trPr>
        <w:tc>
          <w:tcPr>
            <w:tcW w:w="1785" w:type="dxa"/>
          </w:tcPr>
          <w:p w14:paraId="74D41834" w14:textId="6D3FAD14"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Importancia:</w:t>
            </w:r>
          </w:p>
        </w:tc>
        <w:tc>
          <w:tcPr>
            <w:tcW w:w="7230" w:type="dxa"/>
          </w:tcPr>
          <w:p w14:paraId="198536E3" w14:textId="3BFA9877"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7FA55AA6" w14:textId="77777777" w:rsidTr="09F71042">
        <w:trPr>
          <w:trHeight w:val="300"/>
        </w:trPr>
        <w:tc>
          <w:tcPr>
            <w:tcW w:w="1785" w:type="dxa"/>
          </w:tcPr>
          <w:p w14:paraId="7BA29E96" w14:textId="4C60D6E3"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Urgencia:</w:t>
            </w:r>
          </w:p>
        </w:tc>
        <w:tc>
          <w:tcPr>
            <w:tcW w:w="7230" w:type="dxa"/>
          </w:tcPr>
          <w:p w14:paraId="237694EC" w14:textId="17D8E24D"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Alta</w:t>
            </w:r>
          </w:p>
        </w:tc>
      </w:tr>
      <w:tr w:rsidR="09F71042" w14:paraId="7365C1FA" w14:textId="77777777" w:rsidTr="09F71042">
        <w:trPr>
          <w:trHeight w:val="300"/>
        </w:trPr>
        <w:tc>
          <w:tcPr>
            <w:tcW w:w="1785" w:type="dxa"/>
          </w:tcPr>
          <w:p w14:paraId="33C1CE9D" w14:textId="21C435D9"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Estado:</w:t>
            </w:r>
          </w:p>
        </w:tc>
        <w:tc>
          <w:tcPr>
            <w:tcW w:w="7230" w:type="dxa"/>
          </w:tcPr>
          <w:p w14:paraId="1982D34F" w14:textId="092DEDF7"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Pendiente</w:t>
            </w:r>
          </w:p>
        </w:tc>
      </w:tr>
      <w:tr w:rsidR="09F71042" w14:paraId="18980912" w14:textId="77777777" w:rsidTr="09F71042">
        <w:trPr>
          <w:trHeight w:val="300"/>
        </w:trPr>
        <w:tc>
          <w:tcPr>
            <w:tcW w:w="1785" w:type="dxa"/>
          </w:tcPr>
          <w:p w14:paraId="79540988" w14:textId="350F217B" w:rsidR="09F71042" w:rsidRDefault="09F71042" w:rsidP="09F71042">
            <w:pPr>
              <w:rPr>
                <w:rFonts w:ascii="Times New Roman" w:eastAsia="Times New Roman" w:hAnsi="Times New Roman" w:cs="Times New Roman"/>
                <w:b/>
                <w:bCs/>
              </w:rPr>
            </w:pPr>
            <w:r w:rsidRPr="09F71042">
              <w:rPr>
                <w:rFonts w:ascii="Times New Roman" w:eastAsia="Times New Roman" w:hAnsi="Times New Roman" w:cs="Times New Roman"/>
                <w:b/>
                <w:bCs/>
              </w:rPr>
              <w:t>Comentarios:</w:t>
            </w:r>
          </w:p>
        </w:tc>
        <w:tc>
          <w:tcPr>
            <w:tcW w:w="7230" w:type="dxa"/>
          </w:tcPr>
          <w:p w14:paraId="77D3C3CB" w14:textId="53A70BC9" w:rsidR="09F71042" w:rsidRDefault="09F71042" w:rsidP="09F71042">
            <w:pPr>
              <w:rPr>
                <w:rFonts w:ascii="Times New Roman" w:eastAsia="Times New Roman" w:hAnsi="Times New Roman" w:cs="Times New Roman"/>
              </w:rPr>
            </w:pPr>
            <w:r w:rsidRPr="09F71042">
              <w:rPr>
                <w:rFonts w:ascii="Times New Roman" w:eastAsia="Times New Roman" w:hAnsi="Times New Roman" w:cs="Times New Roman"/>
              </w:rPr>
              <w:t>N/A</w:t>
            </w:r>
          </w:p>
        </w:tc>
      </w:tr>
    </w:tbl>
    <w:p w14:paraId="794EF9CD" w14:textId="54CCA08C" w:rsidR="09F71042" w:rsidRDefault="09F71042" w:rsidP="09F71042">
      <w:pPr>
        <w:spacing w:line="480" w:lineRule="auto"/>
        <w:ind w:left="720" w:firstLine="720"/>
        <w:rPr>
          <w:rFonts w:ascii="Times New Roman" w:eastAsia="Times New Roman" w:hAnsi="Times New Roman" w:cs="Times New Roman"/>
          <w:color w:val="000000" w:themeColor="text1"/>
        </w:rPr>
      </w:pPr>
    </w:p>
    <w:p w14:paraId="18699D9B" w14:textId="52E38258" w:rsidR="2FEE316C" w:rsidRDefault="2FEE316C" w:rsidP="2FEE316C">
      <w:pPr>
        <w:spacing w:line="480" w:lineRule="auto"/>
        <w:ind w:left="720" w:firstLine="720"/>
        <w:rPr>
          <w:rFonts w:ascii="Times New Roman" w:eastAsia="Times New Roman" w:hAnsi="Times New Roman" w:cs="Times New Roman"/>
          <w:color w:val="000000" w:themeColor="text1"/>
        </w:rPr>
      </w:pPr>
    </w:p>
    <w:p w14:paraId="4E05857F" w14:textId="49832106" w:rsidR="2FEE316C" w:rsidRDefault="2FEE316C" w:rsidP="2FEE316C">
      <w:pPr>
        <w:spacing w:line="480" w:lineRule="auto"/>
        <w:ind w:left="720" w:firstLine="720"/>
        <w:rPr>
          <w:rFonts w:ascii="Times New Roman" w:eastAsia="Times New Roman" w:hAnsi="Times New Roman" w:cs="Times New Roman"/>
          <w:color w:val="000000" w:themeColor="text1"/>
        </w:rPr>
      </w:pPr>
    </w:p>
    <w:p w14:paraId="7AF67698" w14:textId="5FD404A0" w:rsidR="2FEE316C" w:rsidRDefault="2FEE316C" w:rsidP="2FEE316C">
      <w:pPr>
        <w:spacing w:line="480" w:lineRule="auto"/>
        <w:ind w:left="720" w:firstLine="720"/>
        <w:rPr>
          <w:rFonts w:ascii="Times New Roman" w:eastAsia="Times New Roman" w:hAnsi="Times New Roman" w:cs="Times New Roman"/>
          <w:color w:val="000000" w:themeColor="text1"/>
        </w:rPr>
      </w:pPr>
    </w:p>
    <w:p w14:paraId="5AB2A1EA" w14:textId="72F704FA" w:rsidR="2FEE316C" w:rsidRDefault="2FEE316C" w:rsidP="2FEE316C">
      <w:pPr>
        <w:spacing w:line="480" w:lineRule="auto"/>
        <w:ind w:left="720" w:firstLine="720"/>
        <w:rPr>
          <w:rFonts w:ascii="Times New Roman" w:eastAsia="Times New Roman" w:hAnsi="Times New Roman" w:cs="Times New Roman"/>
          <w:color w:val="000000" w:themeColor="text1"/>
        </w:rPr>
      </w:pPr>
    </w:p>
    <w:p w14:paraId="3928ACFF" w14:textId="51F30BEF" w:rsidR="2FEE316C" w:rsidRDefault="2FEE316C" w:rsidP="2FEE316C">
      <w:pPr>
        <w:spacing w:line="480" w:lineRule="auto"/>
        <w:ind w:left="720" w:firstLine="720"/>
        <w:rPr>
          <w:rFonts w:ascii="Times New Roman" w:eastAsia="Times New Roman" w:hAnsi="Times New Roman" w:cs="Times New Roman"/>
          <w:color w:val="000000" w:themeColor="text1"/>
        </w:rPr>
      </w:pPr>
    </w:p>
    <w:p w14:paraId="78B1B1F6" w14:textId="2086B8E6" w:rsidR="2FEE316C" w:rsidRDefault="2FEE316C" w:rsidP="6FF73500">
      <w:pPr>
        <w:spacing w:line="480" w:lineRule="auto"/>
        <w:ind w:left="708"/>
        <w:rPr>
          <w:rFonts w:ascii="Times New Roman" w:eastAsia="Times New Roman" w:hAnsi="Times New Roman" w:cs="Times New Roman"/>
          <w:color w:val="000000" w:themeColor="text1"/>
        </w:rPr>
      </w:pPr>
    </w:p>
    <w:p w14:paraId="68676416" w14:textId="76093C22" w:rsidR="44B9F9E3" w:rsidRDefault="44B9F9E3" w:rsidP="44B9F9E3">
      <w:pPr>
        <w:pStyle w:val="Heading2"/>
        <w:numPr>
          <w:ilvl w:val="0"/>
          <w:numId w:val="18"/>
        </w:numPr>
        <w:spacing w:line="480" w:lineRule="auto"/>
        <w:rPr>
          <w:rFonts w:ascii="Times New Roman" w:eastAsia="Times New Roman" w:hAnsi="Times New Roman" w:cs="Times New Roman"/>
          <w:b/>
          <w:bCs/>
        </w:rPr>
      </w:pPr>
      <w:bookmarkStart w:id="161" w:name="_Toc1514828291"/>
      <w:bookmarkStart w:id="162" w:name="_Toc571098948"/>
      <w:bookmarkStart w:id="163" w:name="_Toc914709599"/>
      <w:bookmarkStart w:id="164" w:name="_Toc249310404"/>
      <w:bookmarkStart w:id="165" w:name="_Toc1976112518"/>
      <w:bookmarkStart w:id="166" w:name="_Toc1051662305"/>
      <w:bookmarkStart w:id="167" w:name="_Toc1672164871"/>
      <w:bookmarkStart w:id="168" w:name="_Toc168861552"/>
      <w:r w:rsidRPr="48B46434">
        <w:rPr>
          <w:rFonts w:ascii="Times New Roman" w:eastAsia="Times New Roman" w:hAnsi="Times New Roman" w:cs="Times New Roman"/>
          <w:b/>
          <w:bCs/>
        </w:rPr>
        <w:t>Referencias</w:t>
      </w:r>
      <w:bookmarkEnd w:id="161"/>
      <w:bookmarkEnd w:id="162"/>
      <w:bookmarkEnd w:id="163"/>
      <w:bookmarkEnd w:id="164"/>
      <w:bookmarkEnd w:id="165"/>
      <w:bookmarkEnd w:id="166"/>
      <w:bookmarkEnd w:id="167"/>
      <w:bookmarkEnd w:id="168"/>
    </w:p>
    <w:p w14:paraId="150519D3" w14:textId="4D942AA0" w:rsidR="44B9F9E3" w:rsidRDefault="44B9F9E3" w:rsidP="44B9F9E3">
      <w:pPr>
        <w:spacing w:line="276" w:lineRule="auto"/>
        <w:ind w:left="720" w:hanging="720"/>
        <w:rPr>
          <w:rFonts w:ascii="Times New Roman" w:eastAsia="Times New Roman" w:hAnsi="Times New Roman" w:cs="Times New Roman"/>
          <w:color w:val="000000" w:themeColor="text1"/>
        </w:rPr>
      </w:pPr>
      <w:r w:rsidRPr="00B6071F">
        <w:rPr>
          <w:rFonts w:ascii="Times New Roman" w:eastAsia="Times New Roman" w:hAnsi="Times New Roman" w:cs="Times New Roman"/>
          <w:color w:val="000000" w:themeColor="text1"/>
          <w:lang w:val="en-US"/>
        </w:rPr>
        <w:t xml:space="preserve">Glinz, M. (2024). </w:t>
      </w:r>
      <w:r w:rsidRPr="00B6071F">
        <w:rPr>
          <w:rFonts w:ascii="Times New Roman" w:eastAsia="Times New Roman" w:hAnsi="Times New Roman" w:cs="Times New Roman"/>
          <w:i/>
          <w:color w:val="000000" w:themeColor="text1"/>
          <w:lang w:val="en-US"/>
        </w:rPr>
        <w:t>Requierements Engineering Glossary.</w:t>
      </w:r>
      <w:r w:rsidRPr="00B6071F">
        <w:rPr>
          <w:rFonts w:ascii="Times New Roman" w:eastAsia="Times New Roman" w:hAnsi="Times New Roman" w:cs="Times New Roman"/>
          <w:color w:val="000000" w:themeColor="text1"/>
          <w:lang w:val="en-US"/>
        </w:rPr>
        <w:t xml:space="preserve"> </w:t>
      </w:r>
      <w:r w:rsidRPr="44B9F9E3">
        <w:rPr>
          <w:rFonts w:ascii="Times New Roman" w:eastAsia="Times New Roman" w:hAnsi="Times New Roman" w:cs="Times New Roman"/>
          <w:color w:val="000000" w:themeColor="text1"/>
        </w:rPr>
        <w:t>Zurich: RERG.</w:t>
      </w:r>
    </w:p>
    <w:p w14:paraId="354742FD" w14:textId="3F41F0D2" w:rsidR="44B9F9E3" w:rsidRDefault="44B9F9E3" w:rsidP="44B9F9E3">
      <w:pPr>
        <w:ind w:left="720" w:hanging="720"/>
        <w:rPr>
          <w:rFonts w:ascii="Times New Roman" w:eastAsia="Times New Roman" w:hAnsi="Times New Roman" w:cs="Times New Roman"/>
          <w:color w:val="000000" w:themeColor="text1"/>
        </w:rPr>
      </w:pPr>
      <w:r w:rsidRPr="44B9F9E3">
        <w:rPr>
          <w:rFonts w:ascii="Times New Roman" w:eastAsia="Times New Roman" w:hAnsi="Times New Roman" w:cs="Times New Roman"/>
          <w:color w:val="000000" w:themeColor="text1"/>
        </w:rPr>
        <w:t xml:space="preserve">Sommerville. (2011). </w:t>
      </w:r>
      <w:r w:rsidRPr="44B9F9E3">
        <w:rPr>
          <w:rFonts w:ascii="Times New Roman" w:eastAsia="Times New Roman" w:hAnsi="Times New Roman" w:cs="Times New Roman"/>
          <w:i/>
          <w:iCs/>
          <w:color w:val="000000" w:themeColor="text1"/>
        </w:rPr>
        <w:t>Ingenieria en Software.</w:t>
      </w:r>
      <w:r w:rsidRPr="44B9F9E3">
        <w:rPr>
          <w:rFonts w:ascii="Times New Roman" w:eastAsia="Times New Roman" w:hAnsi="Times New Roman" w:cs="Times New Roman"/>
          <w:color w:val="000000" w:themeColor="text1"/>
        </w:rPr>
        <w:t xml:space="preserve"> Mexico: Pearson Educación.</w:t>
      </w:r>
    </w:p>
    <w:p w14:paraId="687939F7" w14:textId="29B4A4BA" w:rsidR="44B9F9E3" w:rsidRDefault="44B9F9E3" w:rsidP="44B9F9E3">
      <w:pPr>
        <w:spacing w:line="276" w:lineRule="auto"/>
        <w:ind w:left="720" w:hanging="720"/>
      </w:pPr>
      <w:r w:rsidRPr="44B9F9E3">
        <w:rPr>
          <w:rFonts w:ascii="Times New Roman" w:eastAsia="Times New Roman" w:hAnsi="Times New Roman" w:cs="Times New Roman"/>
        </w:rPr>
        <w:t>Durán Toro, A., &amp; Bernárdez Jiménez, B. (2002). Metodología para la elicitación de requisitos de sistemas software [Informe Técnico; PDF]. Universidad de Sevilla</w:t>
      </w:r>
    </w:p>
    <w:p w14:paraId="15DCFEA0" w14:textId="52BE0EEC" w:rsidR="09F71042" w:rsidRDefault="44B9F9E3" w:rsidP="09F71042">
      <w:pPr>
        <w:pStyle w:val="Heading2"/>
        <w:numPr>
          <w:ilvl w:val="0"/>
          <w:numId w:val="18"/>
        </w:numPr>
        <w:spacing w:line="480" w:lineRule="auto"/>
        <w:rPr>
          <w:rFonts w:ascii="Times New Roman" w:eastAsia="Times New Roman" w:hAnsi="Times New Roman" w:cs="Times New Roman"/>
          <w:b/>
          <w:bCs/>
        </w:rPr>
      </w:pPr>
      <w:bookmarkStart w:id="169" w:name="_Toc1819390872"/>
      <w:bookmarkStart w:id="170" w:name="_Toc1419273783"/>
      <w:bookmarkStart w:id="171" w:name="_Toc886481087"/>
      <w:bookmarkStart w:id="172" w:name="_Toc1853428344"/>
      <w:bookmarkStart w:id="173" w:name="_Toc344194101"/>
      <w:bookmarkStart w:id="174" w:name="_Toc1786333572"/>
      <w:bookmarkStart w:id="175" w:name="_Toc2009232391"/>
      <w:bookmarkStart w:id="176" w:name="_Toc168861553"/>
      <w:r w:rsidRPr="48B46434">
        <w:rPr>
          <w:rFonts w:ascii="Times New Roman" w:eastAsia="Times New Roman" w:hAnsi="Times New Roman" w:cs="Times New Roman"/>
          <w:b/>
          <w:bCs/>
        </w:rPr>
        <w:t>Apéndices</w:t>
      </w:r>
      <w:bookmarkEnd w:id="169"/>
      <w:bookmarkEnd w:id="170"/>
      <w:bookmarkEnd w:id="171"/>
      <w:bookmarkEnd w:id="172"/>
      <w:bookmarkEnd w:id="173"/>
      <w:bookmarkEnd w:id="174"/>
      <w:bookmarkEnd w:id="175"/>
      <w:bookmarkEnd w:id="176"/>
    </w:p>
    <w:p w14:paraId="40BA3293" w14:textId="604CBED7" w:rsidR="09F71042" w:rsidRDefault="09F71042" w:rsidP="09F71042">
      <w:pPr>
        <w:pStyle w:val="ListParagraph"/>
        <w:numPr>
          <w:ilvl w:val="0"/>
          <w:numId w:val="3"/>
        </w:numPr>
        <w:rPr>
          <w:rFonts w:ascii="Times New Roman" w:eastAsia="Times New Roman" w:hAnsi="Times New Roman" w:cs="Times New Roman"/>
        </w:rPr>
      </w:pPr>
      <w:r w:rsidRPr="09F71042">
        <w:rPr>
          <w:rFonts w:ascii="Times New Roman" w:eastAsia="Times New Roman" w:hAnsi="Times New Roman" w:cs="Times New Roman"/>
        </w:rPr>
        <w:t>Análisis del FODA</w:t>
      </w:r>
    </w:p>
    <w:p w14:paraId="13A786A5" w14:textId="3DFC183F" w:rsidR="09F71042" w:rsidRPr="00B6071F" w:rsidRDefault="09F71042" w:rsidP="09F71042">
      <w:pPr>
        <w:pStyle w:val="ListParagraph"/>
        <w:rPr>
          <w:rFonts w:ascii="Times New Roman" w:eastAsia="Times New Roman" w:hAnsi="Times New Roman" w:cs="Times New Roman"/>
          <w:lang w:val="en-US"/>
        </w:rPr>
      </w:pPr>
      <w:r w:rsidRPr="00B6071F">
        <w:rPr>
          <w:rFonts w:ascii="Times New Roman" w:eastAsia="Times New Roman" w:hAnsi="Times New Roman" w:cs="Times New Roman"/>
          <w:lang w:val="en-US"/>
        </w:rPr>
        <w:t xml:space="preserve">Enlace: </w:t>
      </w:r>
      <w:hyperlink r:id="rId13">
        <w:r w:rsidRPr="00B6071F">
          <w:rPr>
            <w:rStyle w:val="Hyperlink"/>
            <w:rFonts w:ascii="Times New Roman" w:eastAsia="Times New Roman" w:hAnsi="Times New Roman" w:cs="Times New Roman"/>
            <w:lang w:val="en-US"/>
          </w:rPr>
          <w:t>https://docs.google.com/document/d/1duayLvAkr5XoCCjQPRJuuOzEuKkSfi3h/edit?usp=sharing&amp;ouid=116882737863394746926&amp;rtpof=true&amp;sd=true</w:t>
        </w:r>
      </w:hyperlink>
    </w:p>
    <w:p w14:paraId="38929954" w14:textId="6EDFEF44" w:rsidR="09F71042" w:rsidRPr="00B6071F" w:rsidRDefault="09F71042" w:rsidP="09F71042">
      <w:pPr>
        <w:pStyle w:val="ListParagraph"/>
        <w:rPr>
          <w:rFonts w:ascii="Times New Roman" w:eastAsia="Times New Roman" w:hAnsi="Times New Roman" w:cs="Times New Roman"/>
          <w:lang w:val="en-US"/>
        </w:rPr>
      </w:pPr>
    </w:p>
    <w:p w14:paraId="7B950F09" w14:textId="553E3737" w:rsidR="09F71042" w:rsidRDefault="09F71042" w:rsidP="09F71042">
      <w:pPr>
        <w:pStyle w:val="ListParagraph"/>
        <w:numPr>
          <w:ilvl w:val="0"/>
          <w:numId w:val="3"/>
        </w:numPr>
        <w:rPr>
          <w:rFonts w:ascii="Times New Roman" w:eastAsia="Times New Roman" w:hAnsi="Times New Roman" w:cs="Times New Roman"/>
          <w:color w:val="000000" w:themeColor="text1"/>
        </w:rPr>
      </w:pPr>
      <w:r w:rsidRPr="09F71042">
        <w:rPr>
          <w:rFonts w:ascii="Times New Roman" w:eastAsia="Times New Roman" w:hAnsi="Times New Roman" w:cs="Times New Roman"/>
          <w:color w:val="000000" w:themeColor="text1"/>
        </w:rPr>
        <w:t>Especificación de los Requisitos Funcionales y Requisitos No Funcionales</w:t>
      </w:r>
    </w:p>
    <w:p w14:paraId="49BB138B" w14:textId="30EFCF49" w:rsidR="09F71042" w:rsidRPr="00B6071F" w:rsidRDefault="09F71042" w:rsidP="09F71042">
      <w:pPr>
        <w:pStyle w:val="ListParagraph"/>
        <w:rPr>
          <w:rFonts w:ascii="Times New Roman" w:eastAsia="Times New Roman" w:hAnsi="Times New Roman" w:cs="Times New Roman"/>
          <w:lang w:val="en-US"/>
        </w:rPr>
      </w:pPr>
      <w:r w:rsidRPr="00B6071F">
        <w:rPr>
          <w:rFonts w:ascii="Times New Roman" w:eastAsia="Times New Roman" w:hAnsi="Times New Roman" w:cs="Times New Roman"/>
          <w:lang w:val="en-US"/>
        </w:rPr>
        <w:t xml:space="preserve">Enlace: </w:t>
      </w:r>
      <w:hyperlink r:id="rId14">
        <w:r w:rsidRPr="00B6071F">
          <w:rPr>
            <w:rStyle w:val="Hyperlink"/>
            <w:rFonts w:ascii="Times New Roman" w:eastAsia="Times New Roman" w:hAnsi="Times New Roman" w:cs="Times New Roman"/>
            <w:lang w:val="en-US"/>
          </w:rPr>
          <w:t>https://docs.google.com/document/d/11QJz9ib_tslTtk2HdSOtLENh3vswZEfY/edit?usp=sharing&amp;ouid=116882737863394746926&amp;rtpof=true&amp;sd=true</w:t>
        </w:r>
      </w:hyperlink>
    </w:p>
    <w:p w14:paraId="35ED3733" w14:textId="287E7C91" w:rsidR="09F71042" w:rsidRPr="00B6071F" w:rsidRDefault="09F71042" w:rsidP="09F71042">
      <w:pPr>
        <w:pStyle w:val="ListParagraph"/>
        <w:rPr>
          <w:rFonts w:ascii="Times New Roman" w:eastAsia="Times New Roman" w:hAnsi="Times New Roman" w:cs="Times New Roman"/>
          <w:lang w:val="en-US"/>
        </w:rPr>
      </w:pPr>
    </w:p>
    <w:p w14:paraId="76B7DDFC" w14:textId="7E599DAE" w:rsidR="09F71042" w:rsidRDefault="09F71042" w:rsidP="09F71042">
      <w:pPr>
        <w:pStyle w:val="ListParagraph"/>
        <w:numPr>
          <w:ilvl w:val="0"/>
          <w:numId w:val="3"/>
        </w:numPr>
        <w:rPr>
          <w:rFonts w:ascii="Times New Roman" w:eastAsia="Times New Roman" w:hAnsi="Times New Roman" w:cs="Times New Roman"/>
        </w:rPr>
      </w:pPr>
      <w:r w:rsidRPr="09F71042">
        <w:rPr>
          <w:rFonts w:ascii="Times New Roman" w:eastAsia="Times New Roman" w:hAnsi="Times New Roman" w:cs="Times New Roman"/>
        </w:rPr>
        <w:t>Lista de los interesados</w:t>
      </w:r>
    </w:p>
    <w:p w14:paraId="435A036E" w14:textId="1405DEE5" w:rsidR="09F71042" w:rsidRPr="00B6071F" w:rsidRDefault="09F71042" w:rsidP="09F71042">
      <w:pPr>
        <w:pStyle w:val="ListParagraph"/>
        <w:rPr>
          <w:rFonts w:ascii="Times New Roman" w:eastAsia="Times New Roman" w:hAnsi="Times New Roman" w:cs="Times New Roman"/>
          <w:lang w:val="en-US"/>
        </w:rPr>
      </w:pPr>
      <w:r w:rsidRPr="00B6071F">
        <w:rPr>
          <w:rFonts w:ascii="Times New Roman" w:eastAsia="Times New Roman" w:hAnsi="Times New Roman" w:cs="Times New Roman"/>
          <w:lang w:val="en-US"/>
        </w:rPr>
        <w:t xml:space="preserve">Enlace: </w:t>
      </w:r>
      <w:hyperlink r:id="rId15">
        <w:r w:rsidRPr="00B6071F">
          <w:rPr>
            <w:rStyle w:val="Hyperlink"/>
            <w:rFonts w:ascii="Times New Roman" w:eastAsia="Times New Roman" w:hAnsi="Times New Roman" w:cs="Times New Roman"/>
            <w:lang w:val="en-US"/>
          </w:rPr>
          <w:t>https://docs.google.com/spreadsheets/d/11YlFByAJYmWuKExqH8ynK1OXGfzB8nxJWmZWyi2jcAE/edit?usp=sharing</w:t>
        </w:r>
      </w:hyperlink>
    </w:p>
    <w:p w14:paraId="7EE9E71F" w14:textId="2D56DAE3" w:rsidR="09F71042" w:rsidRPr="00B6071F" w:rsidRDefault="09F71042" w:rsidP="09F71042">
      <w:pPr>
        <w:pStyle w:val="ListParagraph"/>
        <w:rPr>
          <w:rFonts w:ascii="Times New Roman" w:eastAsia="Times New Roman" w:hAnsi="Times New Roman" w:cs="Times New Roman"/>
          <w:lang w:val="en-US"/>
        </w:rPr>
      </w:pPr>
    </w:p>
    <w:p w14:paraId="219E95E8" w14:textId="7BD3208C" w:rsidR="09F71042" w:rsidRDefault="09F71042" w:rsidP="09F71042">
      <w:pPr>
        <w:pStyle w:val="ListParagraph"/>
        <w:numPr>
          <w:ilvl w:val="0"/>
          <w:numId w:val="3"/>
        </w:numPr>
        <w:rPr>
          <w:rFonts w:ascii="Times New Roman" w:eastAsia="Times New Roman" w:hAnsi="Times New Roman" w:cs="Times New Roman"/>
        </w:rPr>
      </w:pPr>
      <w:r w:rsidRPr="00B6071F">
        <w:rPr>
          <w:rFonts w:ascii="Times New Roman" w:eastAsia="Times New Roman" w:hAnsi="Times New Roman" w:cs="Times New Roman"/>
          <w:lang w:val="en-US"/>
        </w:rPr>
        <w:t xml:space="preserve"> </w:t>
      </w:r>
      <w:r w:rsidRPr="09F71042">
        <w:rPr>
          <w:rFonts w:ascii="Times New Roman" w:eastAsia="Times New Roman" w:hAnsi="Times New Roman" w:cs="Times New Roman"/>
        </w:rPr>
        <w:t>Matriz del Cronograma</w:t>
      </w:r>
    </w:p>
    <w:p w14:paraId="41D24C69" w14:textId="217FD803" w:rsidR="09F71042" w:rsidRPr="00B6071F" w:rsidRDefault="09F71042" w:rsidP="09F71042">
      <w:pPr>
        <w:pStyle w:val="ListParagraph"/>
        <w:rPr>
          <w:rFonts w:ascii="Times New Roman" w:eastAsia="Times New Roman" w:hAnsi="Times New Roman" w:cs="Times New Roman"/>
          <w:lang w:val="en-US"/>
        </w:rPr>
      </w:pPr>
      <w:r w:rsidRPr="00B6071F">
        <w:rPr>
          <w:rFonts w:ascii="Times New Roman" w:eastAsia="Times New Roman" w:hAnsi="Times New Roman" w:cs="Times New Roman"/>
          <w:lang w:val="en-US"/>
        </w:rPr>
        <w:t xml:space="preserve">Enlace: </w:t>
      </w:r>
      <w:hyperlink r:id="rId16">
        <w:r w:rsidRPr="00B6071F">
          <w:rPr>
            <w:rStyle w:val="Hyperlink"/>
            <w:rFonts w:ascii="Times New Roman" w:eastAsia="Times New Roman" w:hAnsi="Times New Roman" w:cs="Times New Roman"/>
            <w:lang w:val="en-US"/>
          </w:rPr>
          <w:t>https://docs.google.com/spreadsheets/d/1iZchqhQk7M5mFRPf_dwUdw2iOe0g8V7F/edit?usp=sharing&amp;ouid=116882737863394746926&amp;rtpof=true&amp;sd=true</w:t>
        </w:r>
      </w:hyperlink>
    </w:p>
    <w:p w14:paraId="17ECC6E2" w14:textId="2CC188C2" w:rsidR="09F71042" w:rsidRPr="00B6071F" w:rsidRDefault="09F71042" w:rsidP="09F71042">
      <w:pPr>
        <w:pStyle w:val="ListParagraph"/>
        <w:rPr>
          <w:rFonts w:ascii="Times New Roman" w:eastAsia="Times New Roman" w:hAnsi="Times New Roman" w:cs="Times New Roman"/>
          <w:lang w:val="en-US"/>
        </w:rPr>
      </w:pPr>
    </w:p>
    <w:p w14:paraId="5A14B357" w14:textId="5F28E79C" w:rsidR="09F71042" w:rsidRDefault="09F71042" w:rsidP="09F71042">
      <w:pPr>
        <w:pStyle w:val="ListParagraph"/>
        <w:numPr>
          <w:ilvl w:val="0"/>
          <w:numId w:val="3"/>
        </w:numPr>
        <w:rPr>
          <w:rFonts w:ascii="Times New Roman" w:eastAsia="Times New Roman" w:hAnsi="Times New Roman" w:cs="Times New Roman"/>
        </w:rPr>
      </w:pPr>
      <w:r w:rsidRPr="00B6071F">
        <w:rPr>
          <w:rFonts w:ascii="Times New Roman" w:eastAsia="Times New Roman" w:hAnsi="Times New Roman" w:cs="Times New Roman"/>
          <w:lang w:val="en-US"/>
        </w:rPr>
        <w:t xml:space="preserve"> </w:t>
      </w:r>
      <w:r w:rsidRPr="09F71042">
        <w:rPr>
          <w:rFonts w:ascii="Times New Roman" w:eastAsia="Times New Roman" w:hAnsi="Times New Roman" w:cs="Times New Roman"/>
        </w:rPr>
        <w:t>Perfil del Proyecto</w:t>
      </w:r>
    </w:p>
    <w:p w14:paraId="13319EF6" w14:textId="7E8A447B" w:rsidR="09F71042" w:rsidRPr="00B6071F" w:rsidRDefault="09F71042" w:rsidP="09F71042">
      <w:pPr>
        <w:pStyle w:val="ListParagraph"/>
        <w:rPr>
          <w:rFonts w:ascii="Times New Roman" w:eastAsia="Times New Roman" w:hAnsi="Times New Roman" w:cs="Times New Roman"/>
          <w:lang w:val="en-US"/>
        </w:rPr>
      </w:pPr>
      <w:r w:rsidRPr="09F71042">
        <w:rPr>
          <w:rFonts w:ascii="Times New Roman" w:eastAsia="Times New Roman" w:hAnsi="Times New Roman" w:cs="Times New Roman"/>
          <w:lang w:val="en-US"/>
        </w:rPr>
        <w:t xml:space="preserve">Enlace: </w:t>
      </w:r>
      <w:hyperlink r:id="rId17">
        <w:r w:rsidRPr="09F71042">
          <w:rPr>
            <w:rStyle w:val="Hyperlink"/>
            <w:rFonts w:ascii="Times New Roman" w:eastAsia="Times New Roman" w:hAnsi="Times New Roman" w:cs="Times New Roman"/>
            <w:lang w:val="en-US"/>
          </w:rPr>
          <w:t>https://docs.google.com/spreadsheets/d/1iZchqhQk7M5mFRPf_dwUdw2iOe0g8V7F/edit?usp=sharing&amp;ouid=116882737863394746926&amp;rtpof=true&amp;sd=true</w:t>
        </w:r>
      </w:hyperlink>
    </w:p>
    <w:p w14:paraId="6BDB4A4B" w14:textId="6E0FC769" w:rsidR="09F71042" w:rsidRDefault="09F71042" w:rsidP="09F71042">
      <w:pPr>
        <w:pStyle w:val="ListParagraph"/>
        <w:rPr>
          <w:rFonts w:ascii="Times New Roman" w:eastAsia="Times New Roman" w:hAnsi="Times New Roman" w:cs="Times New Roman"/>
          <w:lang w:val="en-US"/>
        </w:rPr>
      </w:pPr>
    </w:p>
    <w:p w14:paraId="7A0074C5" w14:textId="16B72D7F" w:rsidR="09F71042" w:rsidRDefault="09F71042" w:rsidP="09F71042">
      <w:pPr>
        <w:pStyle w:val="ListParagraph"/>
        <w:numPr>
          <w:ilvl w:val="0"/>
          <w:numId w:val="3"/>
        </w:numPr>
        <w:rPr>
          <w:rFonts w:ascii="Times New Roman" w:eastAsia="Times New Roman" w:hAnsi="Times New Roman" w:cs="Times New Roman"/>
        </w:rPr>
      </w:pPr>
      <w:r w:rsidRPr="00B6071F">
        <w:rPr>
          <w:rFonts w:ascii="Times New Roman" w:eastAsia="Times New Roman" w:hAnsi="Times New Roman" w:cs="Times New Roman"/>
          <w:lang w:val="en-US"/>
        </w:rPr>
        <w:t xml:space="preserve"> </w:t>
      </w:r>
      <w:r w:rsidRPr="09F71042">
        <w:rPr>
          <w:rFonts w:ascii="Times New Roman" w:eastAsia="Times New Roman" w:hAnsi="Times New Roman" w:cs="Times New Roman"/>
        </w:rPr>
        <w:t>Planificación de la Entrevista</w:t>
      </w:r>
    </w:p>
    <w:p w14:paraId="5370C205" w14:textId="5F01C533" w:rsidR="09F71042" w:rsidRPr="00B6071F" w:rsidRDefault="09F71042" w:rsidP="09F71042">
      <w:pPr>
        <w:pStyle w:val="ListParagraph"/>
        <w:rPr>
          <w:rFonts w:ascii="Times New Roman" w:eastAsia="Times New Roman" w:hAnsi="Times New Roman" w:cs="Times New Roman"/>
          <w:lang w:val="en-US"/>
        </w:rPr>
      </w:pPr>
      <w:r w:rsidRPr="00B6071F">
        <w:rPr>
          <w:rFonts w:ascii="Times New Roman" w:eastAsia="Times New Roman" w:hAnsi="Times New Roman" w:cs="Times New Roman"/>
          <w:lang w:val="en-US"/>
        </w:rPr>
        <w:t xml:space="preserve">Enlace: </w:t>
      </w:r>
      <w:hyperlink r:id="rId18">
        <w:r w:rsidRPr="00B6071F">
          <w:rPr>
            <w:rStyle w:val="Hyperlink"/>
            <w:rFonts w:ascii="Times New Roman" w:eastAsia="Times New Roman" w:hAnsi="Times New Roman" w:cs="Times New Roman"/>
            <w:lang w:val="en-US"/>
          </w:rPr>
          <w:t>https://docs.google.com/document/d/10bSBSed_QmSJq7KCL1iQH021Z4FKoOpu/edit?usp=sharing&amp;ouid=116882737863394746926&amp;rtpof=true&amp;sd=true</w:t>
        </w:r>
      </w:hyperlink>
    </w:p>
    <w:p w14:paraId="213496CD" w14:textId="4CDA2F0A" w:rsidR="2FEE316C" w:rsidRPr="00B6071F" w:rsidRDefault="2FEE316C" w:rsidP="2FEE316C">
      <w:pPr>
        <w:pStyle w:val="ListParagraph"/>
        <w:rPr>
          <w:rFonts w:ascii="Times New Roman" w:eastAsia="Times New Roman" w:hAnsi="Times New Roman" w:cs="Times New Roman"/>
          <w:lang w:val="en-US"/>
        </w:rPr>
      </w:pPr>
    </w:p>
    <w:p w14:paraId="2D44A4BC" w14:textId="4F4824A7" w:rsidR="2B013CE7" w:rsidRDefault="2B013CE7" w:rsidP="2FEE316C">
      <w:pPr>
        <w:pStyle w:val="ListParagraph"/>
        <w:numPr>
          <w:ilvl w:val="0"/>
          <w:numId w:val="3"/>
        </w:numPr>
        <w:rPr>
          <w:rFonts w:ascii="Times New Roman" w:eastAsia="Times New Roman" w:hAnsi="Times New Roman" w:cs="Times New Roman"/>
        </w:rPr>
      </w:pPr>
      <w:r w:rsidRPr="2FEE316C">
        <w:rPr>
          <w:rFonts w:ascii="Times New Roman" w:eastAsia="Times New Roman" w:hAnsi="Times New Roman" w:cs="Times New Roman"/>
        </w:rPr>
        <w:t>Documento Word RDS</w:t>
      </w:r>
    </w:p>
    <w:p w14:paraId="0C308D8F" w14:textId="11A36EC8" w:rsidR="2B013CE7" w:rsidRDefault="2B013CE7" w:rsidP="2FEE316C">
      <w:pPr>
        <w:pStyle w:val="ListParagraph"/>
        <w:rPr>
          <w:rFonts w:ascii="Times New Roman" w:eastAsia="Times New Roman" w:hAnsi="Times New Roman" w:cs="Times New Roman"/>
        </w:rPr>
      </w:pPr>
      <w:r w:rsidRPr="2FEE316C">
        <w:rPr>
          <w:rFonts w:ascii="Times New Roman" w:eastAsia="Times New Roman" w:hAnsi="Times New Roman" w:cs="Times New Roman"/>
        </w:rPr>
        <w:t>Enlace:</w:t>
      </w:r>
    </w:p>
    <w:p w14:paraId="17F31A50" w14:textId="5F564A7C" w:rsidR="2B013CE7" w:rsidRDefault="00946AC1" w:rsidP="2FEE316C">
      <w:pPr>
        <w:pStyle w:val="ListParagraph"/>
        <w:rPr>
          <w:rFonts w:ascii="Times New Roman" w:eastAsia="Times New Roman" w:hAnsi="Times New Roman" w:cs="Times New Roman"/>
        </w:rPr>
      </w:pPr>
      <w:hyperlink r:id="rId19">
        <w:r w:rsidR="2B013CE7" w:rsidRPr="2FEE316C">
          <w:rPr>
            <w:rStyle w:val="Hyperlink"/>
            <w:rFonts w:ascii="Times New Roman" w:eastAsia="Times New Roman" w:hAnsi="Times New Roman" w:cs="Times New Roman"/>
          </w:rPr>
          <w:t>https://uespe-my.sharepoint.com/:w:/r/personal/artoapanta3_espe_edu_ec/_layouts/15/Doc.aspx?sourcedoc=%7Ba8eb5e77-567f-494f-9d48-a348b26664f2%7D&amp;action=edit&amp;wdPid=327371db&amp;wdPreviousSession=ff4dbbe8-c17a-c28a-c8a1-86bd20e92837&amp;wdPreviousSessionSrc=Reload</w:t>
        </w:r>
      </w:hyperlink>
      <w:r w:rsidR="2B013CE7" w:rsidRPr="2FEE316C">
        <w:rPr>
          <w:rFonts w:ascii="Times New Roman" w:eastAsia="Times New Roman" w:hAnsi="Times New Roman" w:cs="Times New Roman"/>
        </w:rPr>
        <w:t xml:space="preserve"> </w:t>
      </w:r>
    </w:p>
    <w:p w14:paraId="22CEF002" w14:textId="5C3D1E5C" w:rsidR="09F71042" w:rsidRDefault="09F71042" w:rsidP="09F71042">
      <w:pPr>
        <w:pStyle w:val="ListParagraph"/>
        <w:rPr>
          <w:rFonts w:ascii="Times New Roman" w:eastAsia="Times New Roman" w:hAnsi="Times New Roman" w:cs="Times New Roman"/>
        </w:rPr>
      </w:pPr>
    </w:p>
    <w:p w14:paraId="76AC8C61" w14:textId="13ABBC26" w:rsidR="09F71042" w:rsidRDefault="51988783" w:rsidP="09F71042">
      <w:pPr>
        <w:pStyle w:val="ListParagraph"/>
        <w:numPr>
          <w:ilvl w:val="0"/>
          <w:numId w:val="3"/>
        </w:numPr>
        <w:rPr>
          <w:rFonts w:ascii="Times New Roman" w:eastAsia="Times New Roman" w:hAnsi="Times New Roman" w:cs="Times New Roman"/>
        </w:rPr>
      </w:pPr>
      <w:r w:rsidRPr="2FEE316C">
        <w:rPr>
          <w:rFonts w:ascii="Times New Roman" w:eastAsia="Times New Roman" w:hAnsi="Times New Roman" w:cs="Times New Roman"/>
        </w:rPr>
        <w:t xml:space="preserve"> Evidencia de entrevistas</w:t>
      </w:r>
    </w:p>
    <w:p w14:paraId="41C48CAA" w14:textId="71F9C452" w:rsidR="09F71042" w:rsidRDefault="51988783" w:rsidP="09F71042">
      <w:pPr>
        <w:pStyle w:val="ListParagraph"/>
        <w:rPr>
          <w:rFonts w:ascii="Times New Roman" w:eastAsia="Times New Roman" w:hAnsi="Times New Roman" w:cs="Times New Roman"/>
        </w:rPr>
      </w:pPr>
      <w:r w:rsidRPr="5ECA1523">
        <w:rPr>
          <w:rFonts w:ascii="Times New Roman" w:eastAsia="Times New Roman" w:hAnsi="Times New Roman" w:cs="Times New Roman"/>
        </w:rPr>
        <w:t xml:space="preserve">Enlace: </w:t>
      </w:r>
      <w:hyperlink r:id="rId20">
        <w:r w:rsidRPr="5ECA1523">
          <w:rPr>
            <w:rStyle w:val="Hyperlink"/>
            <w:rFonts w:ascii="Times New Roman" w:eastAsia="Times New Roman" w:hAnsi="Times New Roman" w:cs="Times New Roman"/>
          </w:rPr>
          <w:t>https://docs.google.com/document/d/1N9vu3Pu-3Ujo9qF0hQtjPAibkYonWbDk/edit?usp=sharing&amp;ouid=103436172579761145110&amp;rtpof=true&amp;sd=true</w:t>
        </w:r>
      </w:hyperlink>
    </w:p>
    <w:p w14:paraId="5E0049AB" w14:textId="7D4092C8" w:rsidR="51988783" w:rsidRDefault="51988783" w:rsidP="51988783">
      <w:pPr>
        <w:pStyle w:val="ListParagraph"/>
        <w:rPr>
          <w:rFonts w:ascii="Times New Roman" w:eastAsia="Times New Roman" w:hAnsi="Times New Roman" w:cs="Times New Roman"/>
        </w:rPr>
      </w:pPr>
    </w:p>
    <w:p w14:paraId="6B08BF75" w14:textId="2DCAFB52" w:rsidR="09F71042" w:rsidRDefault="09F71042">
      <w:r>
        <w:rPr>
          <w:noProof/>
        </w:rPr>
        <w:drawing>
          <wp:anchor distT="0" distB="0" distL="114300" distR="114300" simplePos="0" relativeHeight="251658240" behindDoc="0" locked="0" layoutInCell="1" allowOverlap="1" wp14:anchorId="368D44C7" wp14:editId="1AABDF15">
            <wp:simplePos x="0" y="0"/>
            <wp:positionH relativeFrom="column">
              <wp:align>left</wp:align>
            </wp:positionH>
            <wp:positionV relativeFrom="paragraph">
              <wp:posOffset>0</wp:posOffset>
            </wp:positionV>
            <wp:extent cx="5553074" cy="3219450"/>
            <wp:effectExtent l="0" t="0" r="0" b="0"/>
            <wp:wrapSquare wrapText="bothSides"/>
            <wp:docPr id="1102603203" name="picture" title="Vídeo titulado:Entrevista 1 G2 14569">
              <a:hlinkClick xmlns:a="http://schemas.openxmlformats.org/drawingml/2006/main" r:id="rId21"/>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2">
                      <a:extLst>
                        <a:ext uri="{28A0092B-C50C-407E-A947-70E740481C1C}">
                          <a14:useLocalDpi xmlns:a14="http://schemas.microsoft.com/office/drawing/2010/main" val="0"/>
                        </a:ext>
                        <a:ext uri="http://schemas.microsoft.com/office/word/2020/oembed">
                          <woe:oembed xmlns:woe="http://schemas.microsoft.com/office/word/2020/oembed" oEmbedUrl="https://youtu.be/ZEMZFg1Z7PI"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14:paraId="4D821F98" w14:textId="1098FD1F" w:rsidR="09F71042" w:rsidRDefault="09F71042" w:rsidP="09F71042">
      <w:pPr>
        <w:spacing w:line="276" w:lineRule="auto"/>
        <w:rPr>
          <w:rFonts w:ascii="Arial" w:eastAsia="Arial" w:hAnsi="Arial" w:cs="Arial"/>
          <w:color w:val="000000" w:themeColor="text1"/>
          <w:sz w:val="22"/>
          <w:szCs w:val="22"/>
        </w:rPr>
      </w:pPr>
      <w:r w:rsidRPr="09F71042">
        <w:rPr>
          <w:rFonts w:ascii="Calibri" w:eastAsia="Calibri" w:hAnsi="Calibri" w:cs="Calibri"/>
          <w:color w:val="000000" w:themeColor="text1"/>
          <w:sz w:val="22"/>
          <w:szCs w:val="22"/>
          <w:lang w:val="es"/>
        </w:rPr>
        <w:t xml:space="preserve">  </w:t>
      </w:r>
      <w:r w:rsidRPr="09F71042">
        <w:rPr>
          <w:rFonts w:ascii="Arial" w:eastAsia="Arial" w:hAnsi="Arial" w:cs="Arial"/>
          <w:color w:val="000000" w:themeColor="text1"/>
          <w:sz w:val="22"/>
          <w:szCs w:val="22"/>
          <w:lang w:val="es"/>
        </w:rPr>
        <w:t xml:space="preserve"> </w:t>
      </w:r>
    </w:p>
    <w:p w14:paraId="7637B8D4" w14:textId="3D7C8BF1" w:rsidR="09F71042" w:rsidRDefault="09F71042" w:rsidP="09F71042">
      <w:pPr>
        <w:pStyle w:val="ListParagraph"/>
        <w:spacing w:line="480" w:lineRule="auto"/>
        <w:rPr>
          <w:rFonts w:ascii="Times New Roman" w:eastAsia="Times New Roman" w:hAnsi="Times New Roman" w:cs="Times New Roman"/>
        </w:rPr>
      </w:pPr>
    </w:p>
    <w:p w14:paraId="6D48432F" w14:textId="5BE420FC" w:rsidR="09F71042" w:rsidRDefault="09F71042" w:rsidP="09F71042">
      <w:pPr>
        <w:pStyle w:val="ListParagraph"/>
        <w:spacing w:line="480" w:lineRule="auto"/>
        <w:rPr>
          <w:rFonts w:ascii="Times New Roman" w:eastAsia="Times New Roman" w:hAnsi="Times New Roman" w:cs="Times New Roman"/>
          <w:sz w:val="22"/>
          <w:szCs w:val="22"/>
        </w:rPr>
      </w:pPr>
    </w:p>
    <w:p w14:paraId="506C0286" w14:textId="2DF7F754" w:rsidR="09F71042" w:rsidRDefault="09F71042" w:rsidP="09F71042">
      <w:pPr>
        <w:pStyle w:val="ListParagraph"/>
        <w:rPr>
          <w:rFonts w:ascii="Times New Roman" w:eastAsia="Times New Roman" w:hAnsi="Times New Roman" w:cs="Times New Roman"/>
          <w:sz w:val="22"/>
          <w:szCs w:val="22"/>
        </w:rPr>
      </w:pPr>
    </w:p>
    <w:sectPr w:rsidR="09F71042" w:rsidSect="00BF10C2">
      <w:headerReference w:type="default" r:id="rId23"/>
      <w:footerReference w:type="default" r:id="rId24"/>
      <w:headerReference w:type="first" r:id="rId25"/>
      <w:footerReference w:type="first" r:id="rId2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9DA6A" w14:textId="77777777" w:rsidR="000B3AA9" w:rsidRDefault="000B3AA9">
      <w:pPr>
        <w:spacing w:after="0" w:line="240" w:lineRule="auto"/>
      </w:pPr>
      <w:r>
        <w:separator/>
      </w:r>
    </w:p>
  </w:endnote>
  <w:endnote w:type="continuationSeparator" w:id="0">
    <w:p w14:paraId="7791F82E" w14:textId="77777777" w:rsidR="000B3AA9" w:rsidRDefault="000B3AA9">
      <w:pPr>
        <w:spacing w:after="0" w:line="240" w:lineRule="auto"/>
      </w:pPr>
      <w:r>
        <w:continuationSeparator/>
      </w:r>
    </w:p>
  </w:endnote>
  <w:endnote w:type="continuationNotice" w:id="1">
    <w:p w14:paraId="13DB6469" w14:textId="77777777" w:rsidR="000B3AA9" w:rsidRDefault="000B3A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C6615" w14:textId="76BAFAB4" w:rsidR="0092455F" w:rsidRDefault="0092455F" w:rsidP="44B9F9E3">
    <w:pPr>
      <w:pStyle w:val="Footer"/>
      <w:jc w:val="righ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1988783" w14:paraId="2A34E3B8" w14:textId="77777777" w:rsidTr="51988783">
      <w:trPr>
        <w:trHeight w:val="300"/>
      </w:trPr>
      <w:tc>
        <w:tcPr>
          <w:tcW w:w="3005" w:type="dxa"/>
        </w:tcPr>
        <w:p w14:paraId="50A01400" w14:textId="55D1285E" w:rsidR="51988783" w:rsidRDefault="51988783" w:rsidP="51988783">
          <w:pPr>
            <w:pStyle w:val="Header"/>
            <w:ind w:left="-115"/>
          </w:pPr>
        </w:p>
      </w:tc>
      <w:tc>
        <w:tcPr>
          <w:tcW w:w="3005" w:type="dxa"/>
        </w:tcPr>
        <w:p w14:paraId="70CBA5B7" w14:textId="06862611" w:rsidR="51988783" w:rsidRDefault="51988783" w:rsidP="51988783">
          <w:pPr>
            <w:pStyle w:val="Header"/>
            <w:jc w:val="center"/>
          </w:pPr>
        </w:p>
      </w:tc>
      <w:tc>
        <w:tcPr>
          <w:tcW w:w="3005" w:type="dxa"/>
        </w:tcPr>
        <w:p w14:paraId="38252267" w14:textId="6BB2FFBC" w:rsidR="51988783" w:rsidRDefault="51988783" w:rsidP="51988783">
          <w:pPr>
            <w:pStyle w:val="Header"/>
            <w:ind w:right="-115"/>
            <w:jc w:val="right"/>
          </w:pPr>
        </w:p>
      </w:tc>
    </w:tr>
  </w:tbl>
  <w:p w14:paraId="6FE3077C" w14:textId="242DD7E4" w:rsidR="51988783" w:rsidRDefault="51988783" w:rsidP="51988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23CAE" w14:textId="77777777" w:rsidR="000B3AA9" w:rsidRDefault="000B3AA9">
      <w:pPr>
        <w:spacing w:after="0" w:line="240" w:lineRule="auto"/>
      </w:pPr>
      <w:r>
        <w:separator/>
      </w:r>
    </w:p>
  </w:footnote>
  <w:footnote w:type="continuationSeparator" w:id="0">
    <w:p w14:paraId="5B10019D" w14:textId="77777777" w:rsidR="000B3AA9" w:rsidRDefault="000B3AA9">
      <w:pPr>
        <w:spacing w:after="0" w:line="240" w:lineRule="auto"/>
      </w:pPr>
      <w:r>
        <w:continuationSeparator/>
      </w:r>
    </w:p>
  </w:footnote>
  <w:footnote w:type="continuationNotice" w:id="1">
    <w:p w14:paraId="6F3D71A9" w14:textId="77777777" w:rsidR="000B3AA9" w:rsidRDefault="000B3A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1988783" w14:paraId="1E5C1DCA" w14:textId="77777777" w:rsidTr="51988783">
      <w:trPr>
        <w:trHeight w:val="300"/>
      </w:trPr>
      <w:tc>
        <w:tcPr>
          <w:tcW w:w="3005" w:type="dxa"/>
        </w:tcPr>
        <w:p w14:paraId="26EABFA3" w14:textId="08A32961" w:rsidR="51988783" w:rsidRDefault="51988783" w:rsidP="51988783">
          <w:pPr>
            <w:pStyle w:val="Header"/>
            <w:ind w:left="-115"/>
          </w:pPr>
        </w:p>
      </w:tc>
      <w:tc>
        <w:tcPr>
          <w:tcW w:w="3005" w:type="dxa"/>
        </w:tcPr>
        <w:p w14:paraId="4558A085" w14:textId="1156E3B8" w:rsidR="51988783" w:rsidRDefault="51988783" w:rsidP="51988783">
          <w:pPr>
            <w:pStyle w:val="Header"/>
            <w:jc w:val="center"/>
          </w:pPr>
        </w:p>
      </w:tc>
      <w:tc>
        <w:tcPr>
          <w:tcW w:w="3005" w:type="dxa"/>
        </w:tcPr>
        <w:p w14:paraId="19869EE5" w14:textId="6967CF27" w:rsidR="51988783" w:rsidRDefault="51988783" w:rsidP="51988783">
          <w:pPr>
            <w:pStyle w:val="Header"/>
            <w:ind w:right="-115"/>
            <w:jc w:val="right"/>
          </w:pPr>
        </w:p>
      </w:tc>
    </w:tr>
  </w:tbl>
  <w:p w14:paraId="367DC175" w14:textId="56A57585" w:rsidR="51988783" w:rsidRDefault="51988783" w:rsidP="519887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1988783" w14:paraId="19189D92" w14:textId="77777777" w:rsidTr="51988783">
      <w:trPr>
        <w:trHeight w:val="300"/>
      </w:trPr>
      <w:tc>
        <w:tcPr>
          <w:tcW w:w="3005" w:type="dxa"/>
        </w:tcPr>
        <w:p w14:paraId="398D3370" w14:textId="2EBAE31D" w:rsidR="51988783" w:rsidRDefault="51988783" w:rsidP="51988783">
          <w:pPr>
            <w:pStyle w:val="Header"/>
            <w:ind w:left="-115"/>
          </w:pPr>
        </w:p>
      </w:tc>
      <w:tc>
        <w:tcPr>
          <w:tcW w:w="3005" w:type="dxa"/>
        </w:tcPr>
        <w:p w14:paraId="04284C1E" w14:textId="753D25AB" w:rsidR="51988783" w:rsidRDefault="51988783" w:rsidP="51988783">
          <w:pPr>
            <w:pStyle w:val="Header"/>
            <w:jc w:val="center"/>
          </w:pPr>
        </w:p>
      </w:tc>
      <w:tc>
        <w:tcPr>
          <w:tcW w:w="3005" w:type="dxa"/>
        </w:tcPr>
        <w:p w14:paraId="7A650BA4" w14:textId="59C1AEFD" w:rsidR="51988783" w:rsidRDefault="51988783" w:rsidP="51988783">
          <w:pPr>
            <w:pStyle w:val="Header"/>
            <w:ind w:right="-115"/>
            <w:jc w:val="right"/>
          </w:pPr>
        </w:p>
      </w:tc>
    </w:tr>
  </w:tbl>
  <w:p w14:paraId="37A0B35F" w14:textId="0B4A7EFB" w:rsidR="51988783" w:rsidRDefault="51988783" w:rsidP="5198878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0E93"/>
    <w:multiLevelType w:val="hybridMultilevel"/>
    <w:tmpl w:val="277AF9B8"/>
    <w:lvl w:ilvl="0" w:tplc="BBF8C21C">
      <w:start w:val="1"/>
      <w:numFmt w:val="bullet"/>
      <w:lvlText w:val=""/>
      <w:lvlJc w:val="left"/>
      <w:pPr>
        <w:ind w:left="720" w:hanging="360"/>
      </w:pPr>
      <w:rPr>
        <w:rFonts w:ascii="Symbol" w:hAnsi="Symbol" w:hint="default"/>
      </w:rPr>
    </w:lvl>
    <w:lvl w:ilvl="1" w:tplc="386ABE14">
      <w:start w:val="1"/>
      <w:numFmt w:val="bullet"/>
      <w:lvlText w:val="o"/>
      <w:lvlJc w:val="left"/>
      <w:pPr>
        <w:ind w:left="1440" w:hanging="360"/>
      </w:pPr>
      <w:rPr>
        <w:rFonts w:ascii="Courier New" w:hAnsi="Courier New" w:hint="default"/>
      </w:rPr>
    </w:lvl>
    <w:lvl w:ilvl="2" w:tplc="BB88FA5A">
      <w:start w:val="1"/>
      <w:numFmt w:val="bullet"/>
      <w:lvlText w:val=""/>
      <w:lvlJc w:val="left"/>
      <w:pPr>
        <w:ind w:left="2160" w:hanging="360"/>
      </w:pPr>
      <w:rPr>
        <w:rFonts w:ascii="Wingdings" w:hAnsi="Wingdings" w:hint="default"/>
      </w:rPr>
    </w:lvl>
    <w:lvl w:ilvl="3" w:tplc="F2649652">
      <w:start w:val="1"/>
      <w:numFmt w:val="bullet"/>
      <w:lvlText w:val=""/>
      <w:lvlJc w:val="left"/>
      <w:pPr>
        <w:ind w:left="2880" w:hanging="360"/>
      </w:pPr>
      <w:rPr>
        <w:rFonts w:ascii="Symbol" w:hAnsi="Symbol" w:hint="default"/>
      </w:rPr>
    </w:lvl>
    <w:lvl w:ilvl="4" w:tplc="363607E4">
      <w:start w:val="1"/>
      <w:numFmt w:val="bullet"/>
      <w:lvlText w:val="o"/>
      <w:lvlJc w:val="left"/>
      <w:pPr>
        <w:ind w:left="3600" w:hanging="360"/>
      </w:pPr>
      <w:rPr>
        <w:rFonts w:ascii="Courier New" w:hAnsi="Courier New" w:hint="default"/>
      </w:rPr>
    </w:lvl>
    <w:lvl w:ilvl="5" w:tplc="27AE9730">
      <w:start w:val="1"/>
      <w:numFmt w:val="bullet"/>
      <w:lvlText w:val=""/>
      <w:lvlJc w:val="left"/>
      <w:pPr>
        <w:ind w:left="4320" w:hanging="360"/>
      </w:pPr>
      <w:rPr>
        <w:rFonts w:ascii="Wingdings" w:hAnsi="Wingdings" w:hint="default"/>
      </w:rPr>
    </w:lvl>
    <w:lvl w:ilvl="6" w:tplc="75A470AA">
      <w:start w:val="1"/>
      <w:numFmt w:val="bullet"/>
      <w:lvlText w:val=""/>
      <w:lvlJc w:val="left"/>
      <w:pPr>
        <w:ind w:left="5040" w:hanging="360"/>
      </w:pPr>
      <w:rPr>
        <w:rFonts w:ascii="Symbol" w:hAnsi="Symbol" w:hint="default"/>
      </w:rPr>
    </w:lvl>
    <w:lvl w:ilvl="7" w:tplc="AE5683C2">
      <w:start w:val="1"/>
      <w:numFmt w:val="bullet"/>
      <w:lvlText w:val="o"/>
      <w:lvlJc w:val="left"/>
      <w:pPr>
        <w:ind w:left="5760" w:hanging="360"/>
      </w:pPr>
      <w:rPr>
        <w:rFonts w:ascii="Courier New" w:hAnsi="Courier New" w:hint="default"/>
      </w:rPr>
    </w:lvl>
    <w:lvl w:ilvl="8" w:tplc="0A9A0466">
      <w:start w:val="1"/>
      <w:numFmt w:val="bullet"/>
      <w:lvlText w:val=""/>
      <w:lvlJc w:val="left"/>
      <w:pPr>
        <w:ind w:left="6480" w:hanging="360"/>
      </w:pPr>
      <w:rPr>
        <w:rFonts w:ascii="Wingdings" w:hAnsi="Wingdings" w:hint="default"/>
      </w:rPr>
    </w:lvl>
  </w:abstractNum>
  <w:abstractNum w:abstractNumId="1" w15:restartNumberingAfterBreak="0">
    <w:nsid w:val="0CD28DF5"/>
    <w:multiLevelType w:val="multilevel"/>
    <w:tmpl w:val="51581F24"/>
    <w:lvl w:ilvl="0">
      <w:start w:val="6"/>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E6862A"/>
    <w:multiLevelType w:val="hybridMultilevel"/>
    <w:tmpl w:val="37AAF48E"/>
    <w:lvl w:ilvl="0" w:tplc="A3347BEC">
      <w:start w:val="1"/>
      <w:numFmt w:val="lowerLetter"/>
      <w:lvlText w:val="%1."/>
      <w:lvlJc w:val="left"/>
      <w:pPr>
        <w:ind w:left="720" w:hanging="360"/>
      </w:pPr>
    </w:lvl>
    <w:lvl w:ilvl="1" w:tplc="7576AE70">
      <w:start w:val="1"/>
      <w:numFmt w:val="lowerLetter"/>
      <w:lvlText w:val="%2."/>
      <w:lvlJc w:val="left"/>
      <w:pPr>
        <w:ind w:left="1440" w:hanging="360"/>
      </w:pPr>
    </w:lvl>
    <w:lvl w:ilvl="2" w:tplc="8D9E6BAC">
      <w:start w:val="1"/>
      <w:numFmt w:val="lowerRoman"/>
      <w:lvlText w:val="%3."/>
      <w:lvlJc w:val="right"/>
      <w:pPr>
        <w:ind w:left="2160" w:hanging="180"/>
      </w:pPr>
    </w:lvl>
    <w:lvl w:ilvl="3" w:tplc="0CB02D3E">
      <w:start w:val="1"/>
      <w:numFmt w:val="decimal"/>
      <w:lvlText w:val="%4."/>
      <w:lvlJc w:val="left"/>
      <w:pPr>
        <w:ind w:left="2880" w:hanging="360"/>
      </w:pPr>
    </w:lvl>
    <w:lvl w:ilvl="4" w:tplc="01F0A62C">
      <w:start w:val="1"/>
      <w:numFmt w:val="lowerLetter"/>
      <w:lvlText w:val="%5."/>
      <w:lvlJc w:val="left"/>
      <w:pPr>
        <w:ind w:left="3600" w:hanging="360"/>
      </w:pPr>
    </w:lvl>
    <w:lvl w:ilvl="5" w:tplc="53AED2E2">
      <w:start w:val="1"/>
      <w:numFmt w:val="lowerRoman"/>
      <w:lvlText w:val="%6."/>
      <w:lvlJc w:val="right"/>
      <w:pPr>
        <w:ind w:left="4320" w:hanging="180"/>
      </w:pPr>
    </w:lvl>
    <w:lvl w:ilvl="6" w:tplc="A1E8B732">
      <w:start w:val="1"/>
      <w:numFmt w:val="decimal"/>
      <w:lvlText w:val="%7."/>
      <w:lvlJc w:val="left"/>
      <w:pPr>
        <w:ind w:left="5040" w:hanging="360"/>
      </w:pPr>
    </w:lvl>
    <w:lvl w:ilvl="7" w:tplc="9EA4A6C8">
      <w:start w:val="1"/>
      <w:numFmt w:val="lowerLetter"/>
      <w:lvlText w:val="%8."/>
      <w:lvlJc w:val="left"/>
      <w:pPr>
        <w:ind w:left="5760" w:hanging="360"/>
      </w:pPr>
    </w:lvl>
    <w:lvl w:ilvl="8" w:tplc="FAE6D42A">
      <w:start w:val="1"/>
      <w:numFmt w:val="lowerRoman"/>
      <w:lvlText w:val="%9."/>
      <w:lvlJc w:val="right"/>
      <w:pPr>
        <w:ind w:left="6480" w:hanging="180"/>
      </w:pPr>
    </w:lvl>
  </w:abstractNum>
  <w:abstractNum w:abstractNumId="3" w15:restartNumberingAfterBreak="0">
    <w:nsid w:val="13D7A0C2"/>
    <w:multiLevelType w:val="multilevel"/>
    <w:tmpl w:val="6A14D72E"/>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81E0E8"/>
    <w:multiLevelType w:val="multilevel"/>
    <w:tmpl w:val="28F80A6A"/>
    <w:lvl w:ilvl="0">
      <w:start w:val="4"/>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D08D1B"/>
    <w:multiLevelType w:val="multilevel"/>
    <w:tmpl w:val="CFACB7FE"/>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C7855F"/>
    <w:multiLevelType w:val="hybridMultilevel"/>
    <w:tmpl w:val="48D2F5C2"/>
    <w:lvl w:ilvl="0" w:tplc="DE0AAA82">
      <w:start w:val="1"/>
      <w:numFmt w:val="bullet"/>
      <w:lvlText w:val=""/>
      <w:lvlJc w:val="left"/>
      <w:pPr>
        <w:ind w:left="1500" w:hanging="360"/>
      </w:pPr>
      <w:rPr>
        <w:rFonts w:ascii="Symbol" w:hAnsi="Symbol" w:hint="default"/>
      </w:rPr>
    </w:lvl>
    <w:lvl w:ilvl="1" w:tplc="E68E5D06">
      <w:start w:val="1"/>
      <w:numFmt w:val="bullet"/>
      <w:lvlText w:val="o"/>
      <w:lvlJc w:val="left"/>
      <w:pPr>
        <w:ind w:left="1440" w:hanging="360"/>
      </w:pPr>
      <w:rPr>
        <w:rFonts w:ascii="Courier New" w:hAnsi="Courier New" w:hint="default"/>
      </w:rPr>
    </w:lvl>
    <w:lvl w:ilvl="2" w:tplc="24D2D35C">
      <w:start w:val="1"/>
      <w:numFmt w:val="bullet"/>
      <w:lvlText w:val=""/>
      <w:lvlJc w:val="left"/>
      <w:pPr>
        <w:ind w:left="2160" w:hanging="360"/>
      </w:pPr>
      <w:rPr>
        <w:rFonts w:ascii="Wingdings" w:hAnsi="Wingdings" w:hint="default"/>
      </w:rPr>
    </w:lvl>
    <w:lvl w:ilvl="3" w:tplc="03705212">
      <w:start w:val="1"/>
      <w:numFmt w:val="bullet"/>
      <w:lvlText w:val=""/>
      <w:lvlJc w:val="left"/>
      <w:pPr>
        <w:ind w:left="2880" w:hanging="360"/>
      </w:pPr>
      <w:rPr>
        <w:rFonts w:ascii="Symbol" w:hAnsi="Symbol" w:hint="default"/>
      </w:rPr>
    </w:lvl>
    <w:lvl w:ilvl="4" w:tplc="121C1D42">
      <w:start w:val="1"/>
      <w:numFmt w:val="bullet"/>
      <w:lvlText w:val="o"/>
      <w:lvlJc w:val="left"/>
      <w:pPr>
        <w:ind w:left="3600" w:hanging="360"/>
      </w:pPr>
      <w:rPr>
        <w:rFonts w:ascii="Courier New" w:hAnsi="Courier New" w:hint="default"/>
      </w:rPr>
    </w:lvl>
    <w:lvl w:ilvl="5" w:tplc="F562604E">
      <w:start w:val="1"/>
      <w:numFmt w:val="bullet"/>
      <w:lvlText w:val=""/>
      <w:lvlJc w:val="left"/>
      <w:pPr>
        <w:ind w:left="4320" w:hanging="360"/>
      </w:pPr>
      <w:rPr>
        <w:rFonts w:ascii="Wingdings" w:hAnsi="Wingdings" w:hint="default"/>
      </w:rPr>
    </w:lvl>
    <w:lvl w:ilvl="6" w:tplc="E47ADE0E">
      <w:start w:val="1"/>
      <w:numFmt w:val="bullet"/>
      <w:lvlText w:val=""/>
      <w:lvlJc w:val="left"/>
      <w:pPr>
        <w:ind w:left="5040" w:hanging="360"/>
      </w:pPr>
      <w:rPr>
        <w:rFonts w:ascii="Symbol" w:hAnsi="Symbol" w:hint="default"/>
      </w:rPr>
    </w:lvl>
    <w:lvl w:ilvl="7" w:tplc="69C425D4">
      <w:start w:val="1"/>
      <w:numFmt w:val="bullet"/>
      <w:lvlText w:val="o"/>
      <w:lvlJc w:val="left"/>
      <w:pPr>
        <w:ind w:left="5760" w:hanging="360"/>
      </w:pPr>
      <w:rPr>
        <w:rFonts w:ascii="Courier New" w:hAnsi="Courier New" w:hint="default"/>
      </w:rPr>
    </w:lvl>
    <w:lvl w:ilvl="8" w:tplc="B090F014">
      <w:start w:val="1"/>
      <w:numFmt w:val="bullet"/>
      <w:lvlText w:val=""/>
      <w:lvlJc w:val="left"/>
      <w:pPr>
        <w:ind w:left="6480" w:hanging="360"/>
      </w:pPr>
      <w:rPr>
        <w:rFonts w:ascii="Wingdings" w:hAnsi="Wingdings" w:hint="default"/>
      </w:rPr>
    </w:lvl>
  </w:abstractNum>
  <w:abstractNum w:abstractNumId="7" w15:restartNumberingAfterBreak="0">
    <w:nsid w:val="21D4EFE7"/>
    <w:multiLevelType w:val="hybridMultilevel"/>
    <w:tmpl w:val="CE7E6738"/>
    <w:lvl w:ilvl="0" w:tplc="470AAEFE">
      <w:start w:val="1"/>
      <w:numFmt w:val="decimal"/>
      <w:lvlText w:val="%1."/>
      <w:lvlJc w:val="left"/>
      <w:pPr>
        <w:ind w:left="720" w:hanging="360"/>
      </w:pPr>
    </w:lvl>
    <w:lvl w:ilvl="1" w:tplc="BEC62B3A">
      <w:start w:val="1"/>
      <w:numFmt w:val="lowerLetter"/>
      <w:lvlText w:val="%2."/>
      <w:lvlJc w:val="left"/>
      <w:pPr>
        <w:ind w:left="1440" w:hanging="360"/>
      </w:pPr>
    </w:lvl>
    <w:lvl w:ilvl="2" w:tplc="A254E56C">
      <w:start w:val="1"/>
      <w:numFmt w:val="lowerRoman"/>
      <w:lvlText w:val="%3."/>
      <w:lvlJc w:val="right"/>
      <w:pPr>
        <w:ind w:left="2160" w:hanging="180"/>
      </w:pPr>
    </w:lvl>
    <w:lvl w:ilvl="3" w:tplc="E0328B2A">
      <w:start w:val="1"/>
      <w:numFmt w:val="decimal"/>
      <w:lvlText w:val="%4."/>
      <w:lvlJc w:val="left"/>
      <w:pPr>
        <w:ind w:left="2880" w:hanging="360"/>
      </w:pPr>
    </w:lvl>
    <w:lvl w:ilvl="4" w:tplc="6A20C1F2">
      <w:start w:val="1"/>
      <w:numFmt w:val="lowerLetter"/>
      <w:lvlText w:val="%5."/>
      <w:lvlJc w:val="left"/>
      <w:pPr>
        <w:ind w:left="3600" w:hanging="360"/>
      </w:pPr>
    </w:lvl>
    <w:lvl w:ilvl="5" w:tplc="188E5BD2">
      <w:start w:val="1"/>
      <w:numFmt w:val="lowerRoman"/>
      <w:lvlText w:val="%6."/>
      <w:lvlJc w:val="right"/>
      <w:pPr>
        <w:ind w:left="4320" w:hanging="180"/>
      </w:pPr>
    </w:lvl>
    <w:lvl w:ilvl="6" w:tplc="F8F8C9DA">
      <w:start w:val="1"/>
      <w:numFmt w:val="decimal"/>
      <w:lvlText w:val="%7."/>
      <w:lvlJc w:val="left"/>
      <w:pPr>
        <w:ind w:left="5040" w:hanging="360"/>
      </w:pPr>
    </w:lvl>
    <w:lvl w:ilvl="7" w:tplc="2668A8B4">
      <w:start w:val="1"/>
      <w:numFmt w:val="lowerLetter"/>
      <w:lvlText w:val="%8."/>
      <w:lvlJc w:val="left"/>
      <w:pPr>
        <w:ind w:left="5760" w:hanging="360"/>
      </w:pPr>
    </w:lvl>
    <w:lvl w:ilvl="8" w:tplc="71F070C0">
      <w:start w:val="1"/>
      <w:numFmt w:val="lowerRoman"/>
      <w:lvlText w:val="%9."/>
      <w:lvlJc w:val="right"/>
      <w:pPr>
        <w:ind w:left="6480" w:hanging="180"/>
      </w:pPr>
    </w:lvl>
  </w:abstractNum>
  <w:abstractNum w:abstractNumId="8" w15:restartNumberingAfterBreak="0">
    <w:nsid w:val="25A71EFB"/>
    <w:multiLevelType w:val="hybridMultilevel"/>
    <w:tmpl w:val="0714DB34"/>
    <w:lvl w:ilvl="0" w:tplc="1A72E9F4">
      <w:start w:val="1"/>
      <w:numFmt w:val="decimal"/>
      <w:lvlText w:val="%1."/>
      <w:lvlJc w:val="left"/>
      <w:pPr>
        <w:ind w:left="720" w:hanging="360"/>
      </w:pPr>
    </w:lvl>
    <w:lvl w:ilvl="1" w:tplc="E0B04458">
      <w:start w:val="1"/>
      <w:numFmt w:val="lowerLetter"/>
      <w:lvlText w:val="%2."/>
      <w:lvlJc w:val="left"/>
      <w:pPr>
        <w:ind w:left="1440" w:hanging="360"/>
      </w:pPr>
    </w:lvl>
    <w:lvl w:ilvl="2" w:tplc="447E1930">
      <w:start w:val="1"/>
      <w:numFmt w:val="lowerRoman"/>
      <w:lvlText w:val="%3."/>
      <w:lvlJc w:val="right"/>
      <w:pPr>
        <w:ind w:left="2160" w:hanging="180"/>
      </w:pPr>
    </w:lvl>
    <w:lvl w:ilvl="3" w:tplc="8D58E4E2">
      <w:start w:val="1"/>
      <w:numFmt w:val="decimal"/>
      <w:lvlText w:val="%4."/>
      <w:lvlJc w:val="left"/>
      <w:pPr>
        <w:ind w:left="2880" w:hanging="360"/>
      </w:pPr>
    </w:lvl>
    <w:lvl w:ilvl="4" w:tplc="68CE3160">
      <w:start w:val="1"/>
      <w:numFmt w:val="lowerLetter"/>
      <w:lvlText w:val="%5."/>
      <w:lvlJc w:val="left"/>
      <w:pPr>
        <w:ind w:left="3600" w:hanging="360"/>
      </w:pPr>
    </w:lvl>
    <w:lvl w:ilvl="5" w:tplc="BAB8D974">
      <w:start w:val="1"/>
      <w:numFmt w:val="lowerRoman"/>
      <w:lvlText w:val="%6."/>
      <w:lvlJc w:val="right"/>
      <w:pPr>
        <w:ind w:left="4320" w:hanging="180"/>
      </w:pPr>
    </w:lvl>
    <w:lvl w:ilvl="6" w:tplc="BB8C7136">
      <w:start w:val="1"/>
      <w:numFmt w:val="decimal"/>
      <w:lvlText w:val="%7."/>
      <w:lvlJc w:val="left"/>
      <w:pPr>
        <w:ind w:left="5040" w:hanging="360"/>
      </w:pPr>
    </w:lvl>
    <w:lvl w:ilvl="7" w:tplc="A81E31A2">
      <w:start w:val="1"/>
      <w:numFmt w:val="lowerLetter"/>
      <w:lvlText w:val="%8."/>
      <w:lvlJc w:val="left"/>
      <w:pPr>
        <w:ind w:left="5760" w:hanging="360"/>
      </w:pPr>
    </w:lvl>
    <w:lvl w:ilvl="8" w:tplc="A45CDC04">
      <w:start w:val="1"/>
      <w:numFmt w:val="lowerRoman"/>
      <w:lvlText w:val="%9."/>
      <w:lvlJc w:val="right"/>
      <w:pPr>
        <w:ind w:left="6480" w:hanging="180"/>
      </w:pPr>
    </w:lvl>
  </w:abstractNum>
  <w:abstractNum w:abstractNumId="9" w15:restartNumberingAfterBreak="0">
    <w:nsid w:val="341B9962"/>
    <w:multiLevelType w:val="hybridMultilevel"/>
    <w:tmpl w:val="F3882F38"/>
    <w:lvl w:ilvl="0" w:tplc="FFFFFFFF">
      <w:start w:val="1"/>
      <w:numFmt w:val="lowerLetter"/>
      <w:lvlText w:val="%1."/>
      <w:lvlJc w:val="left"/>
      <w:pPr>
        <w:ind w:left="720" w:hanging="360"/>
      </w:pPr>
    </w:lvl>
    <w:lvl w:ilvl="1" w:tplc="F3D0131A">
      <w:start w:val="1"/>
      <w:numFmt w:val="lowerLetter"/>
      <w:lvlText w:val="%2."/>
      <w:lvlJc w:val="left"/>
      <w:pPr>
        <w:ind w:left="1440" w:hanging="360"/>
      </w:pPr>
    </w:lvl>
    <w:lvl w:ilvl="2" w:tplc="1A2EB2DC">
      <w:start w:val="1"/>
      <w:numFmt w:val="lowerRoman"/>
      <w:lvlText w:val="%3."/>
      <w:lvlJc w:val="right"/>
      <w:pPr>
        <w:ind w:left="2160" w:hanging="180"/>
      </w:pPr>
    </w:lvl>
    <w:lvl w:ilvl="3" w:tplc="2E082ECC">
      <w:start w:val="1"/>
      <w:numFmt w:val="decimal"/>
      <w:lvlText w:val="%4."/>
      <w:lvlJc w:val="left"/>
      <w:pPr>
        <w:ind w:left="2880" w:hanging="360"/>
      </w:pPr>
    </w:lvl>
    <w:lvl w:ilvl="4" w:tplc="CCDA6F00">
      <w:start w:val="1"/>
      <w:numFmt w:val="lowerLetter"/>
      <w:lvlText w:val="%5."/>
      <w:lvlJc w:val="left"/>
      <w:pPr>
        <w:ind w:left="3600" w:hanging="360"/>
      </w:pPr>
    </w:lvl>
    <w:lvl w:ilvl="5" w:tplc="E418F3C0">
      <w:start w:val="1"/>
      <w:numFmt w:val="lowerRoman"/>
      <w:lvlText w:val="%6."/>
      <w:lvlJc w:val="right"/>
      <w:pPr>
        <w:ind w:left="4320" w:hanging="180"/>
      </w:pPr>
    </w:lvl>
    <w:lvl w:ilvl="6" w:tplc="D2ACA01C">
      <w:start w:val="1"/>
      <w:numFmt w:val="decimal"/>
      <w:lvlText w:val="%7."/>
      <w:lvlJc w:val="left"/>
      <w:pPr>
        <w:ind w:left="5040" w:hanging="360"/>
      </w:pPr>
    </w:lvl>
    <w:lvl w:ilvl="7" w:tplc="E8465D2E">
      <w:start w:val="1"/>
      <w:numFmt w:val="lowerLetter"/>
      <w:lvlText w:val="%8."/>
      <w:lvlJc w:val="left"/>
      <w:pPr>
        <w:ind w:left="5760" w:hanging="360"/>
      </w:pPr>
    </w:lvl>
    <w:lvl w:ilvl="8" w:tplc="315A9EBE">
      <w:start w:val="1"/>
      <w:numFmt w:val="lowerRoman"/>
      <w:lvlText w:val="%9."/>
      <w:lvlJc w:val="right"/>
      <w:pPr>
        <w:ind w:left="6480" w:hanging="180"/>
      </w:pPr>
    </w:lvl>
  </w:abstractNum>
  <w:abstractNum w:abstractNumId="10" w15:restartNumberingAfterBreak="0">
    <w:nsid w:val="3A8E9406"/>
    <w:multiLevelType w:val="hybridMultilevel"/>
    <w:tmpl w:val="AE6AC0AE"/>
    <w:lvl w:ilvl="0" w:tplc="81E6D8B6">
      <w:start w:val="1"/>
      <w:numFmt w:val="bullet"/>
      <w:lvlText w:val=""/>
      <w:lvlJc w:val="left"/>
      <w:pPr>
        <w:ind w:left="720" w:hanging="360"/>
      </w:pPr>
      <w:rPr>
        <w:rFonts w:ascii="Symbol" w:hAnsi="Symbol" w:hint="default"/>
      </w:rPr>
    </w:lvl>
    <w:lvl w:ilvl="1" w:tplc="7070D700">
      <w:start w:val="1"/>
      <w:numFmt w:val="bullet"/>
      <w:lvlText w:val="o"/>
      <w:lvlJc w:val="left"/>
      <w:pPr>
        <w:ind w:left="1440" w:hanging="360"/>
      </w:pPr>
      <w:rPr>
        <w:rFonts w:ascii="Courier New" w:hAnsi="Courier New" w:hint="default"/>
      </w:rPr>
    </w:lvl>
    <w:lvl w:ilvl="2" w:tplc="CE60AFF0">
      <w:start w:val="1"/>
      <w:numFmt w:val="bullet"/>
      <w:lvlText w:val=""/>
      <w:lvlJc w:val="left"/>
      <w:pPr>
        <w:ind w:left="2160" w:hanging="360"/>
      </w:pPr>
      <w:rPr>
        <w:rFonts w:ascii="Wingdings" w:hAnsi="Wingdings" w:hint="default"/>
      </w:rPr>
    </w:lvl>
    <w:lvl w:ilvl="3" w:tplc="1BB41D98">
      <w:start w:val="1"/>
      <w:numFmt w:val="bullet"/>
      <w:lvlText w:val=""/>
      <w:lvlJc w:val="left"/>
      <w:pPr>
        <w:ind w:left="2880" w:hanging="360"/>
      </w:pPr>
      <w:rPr>
        <w:rFonts w:ascii="Symbol" w:hAnsi="Symbol" w:hint="default"/>
      </w:rPr>
    </w:lvl>
    <w:lvl w:ilvl="4" w:tplc="9320D328">
      <w:start w:val="1"/>
      <w:numFmt w:val="bullet"/>
      <w:lvlText w:val="o"/>
      <w:lvlJc w:val="left"/>
      <w:pPr>
        <w:ind w:left="3600" w:hanging="360"/>
      </w:pPr>
      <w:rPr>
        <w:rFonts w:ascii="Courier New" w:hAnsi="Courier New" w:hint="default"/>
      </w:rPr>
    </w:lvl>
    <w:lvl w:ilvl="5" w:tplc="36B8803A">
      <w:start w:val="1"/>
      <w:numFmt w:val="bullet"/>
      <w:lvlText w:val=""/>
      <w:lvlJc w:val="left"/>
      <w:pPr>
        <w:ind w:left="4320" w:hanging="360"/>
      </w:pPr>
      <w:rPr>
        <w:rFonts w:ascii="Wingdings" w:hAnsi="Wingdings" w:hint="default"/>
      </w:rPr>
    </w:lvl>
    <w:lvl w:ilvl="6" w:tplc="CA1C08E6">
      <w:start w:val="1"/>
      <w:numFmt w:val="bullet"/>
      <w:lvlText w:val=""/>
      <w:lvlJc w:val="left"/>
      <w:pPr>
        <w:ind w:left="5040" w:hanging="360"/>
      </w:pPr>
      <w:rPr>
        <w:rFonts w:ascii="Symbol" w:hAnsi="Symbol" w:hint="default"/>
      </w:rPr>
    </w:lvl>
    <w:lvl w:ilvl="7" w:tplc="C1B60F9E">
      <w:start w:val="1"/>
      <w:numFmt w:val="bullet"/>
      <w:lvlText w:val="o"/>
      <w:lvlJc w:val="left"/>
      <w:pPr>
        <w:ind w:left="5760" w:hanging="360"/>
      </w:pPr>
      <w:rPr>
        <w:rFonts w:ascii="Courier New" w:hAnsi="Courier New" w:hint="default"/>
      </w:rPr>
    </w:lvl>
    <w:lvl w:ilvl="8" w:tplc="64D4A214">
      <w:start w:val="1"/>
      <w:numFmt w:val="bullet"/>
      <w:lvlText w:val=""/>
      <w:lvlJc w:val="left"/>
      <w:pPr>
        <w:ind w:left="6480" w:hanging="360"/>
      </w:pPr>
      <w:rPr>
        <w:rFonts w:ascii="Wingdings" w:hAnsi="Wingdings" w:hint="default"/>
      </w:rPr>
    </w:lvl>
  </w:abstractNum>
  <w:abstractNum w:abstractNumId="11" w15:restartNumberingAfterBreak="0">
    <w:nsid w:val="3D704D02"/>
    <w:multiLevelType w:val="hybridMultilevel"/>
    <w:tmpl w:val="5560B0B6"/>
    <w:lvl w:ilvl="0" w:tplc="ED5A22D8">
      <w:start w:val="1"/>
      <w:numFmt w:val="decimal"/>
      <w:lvlText w:val="%1."/>
      <w:lvlJc w:val="left"/>
      <w:pPr>
        <w:ind w:left="720" w:hanging="360"/>
      </w:pPr>
    </w:lvl>
    <w:lvl w:ilvl="1" w:tplc="3F5CF626">
      <w:start w:val="1"/>
      <w:numFmt w:val="lowerLetter"/>
      <w:lvlText w:val="%2."/>
      <w:lvlJc w:val="left"/>
      <w:pPr>
        <w:ind w:left="1440" w:hanging="360"/>
      </w:pPr>
    </w:lvl>
    <w:lvl w:ilvl="2" w:tplc="C4C44A7A">
      <w:start w:val="1"/>
      <w:numFmt w:val="lowerRoman"/>
      <w:lvlText w:val="%3."/>
      <w:lvlJc w:val="right"/>
      <w:pPr>
        <w:ind w:left="2160" w:hanging="180"/>
      </w:pPr>
    </w:lvl>
    <w:lvl w:ilvl="3" w:tplc="999A2976">
      <w:start w:val="1"/>
      <w:numFmt w:val="decimal"/>
      <w:lvlText w:val="%4."/>
      <w:lvlJc w:val="left"/>
      <w:pPr>
        <w:ind w:left="2880" w:hanging="360"/>
      </w:pPr>
    </w:lvl>
    <w:lvl w:ilvl="4" w:tplc="DD767FF8">
      <w:start w:val="1"/>
      <w:numFmt w:val="lowerLetter"/>
      <w:lvlText w:val="%5."/>
      <w:lvlJc w:val="left"/>
      <w:pPr>
        <w:ind w:left="3600" w:hanging="360"/>
      </w:pPr>
    </w:lvl>
    <w:lvl w:ilvl="5" w:tplc="D2942348">
      <w:start w:val="1"/>
      <w:numFmt w:val="lowerRoman"/>
      <w:lvlText w:val="%6."/>
      <w:lvlJc w:val="right"/>
      <w:pPr>
        <w:ind w:left="4320" w:hanging="180"/>
      </w:pPr>
    </w:lvl>
    <w:lvl w:ilvl="6" w:tplc="D4A65B14">
      <w:start w:val="1"/>
      <w:numFmt w:val="decimal"/>
      <w:lvlText w:val="%7."/>
      <w:lvlJc w:val="left"/>
      <w:pPr>
        <w:ind w:left="5040" w:hanging="360"/>
      </w:pPr>
    </w:lvl>
    <w:lvl w:ilvl="7" w:tplc="8E4A1F42">
      <w:start w:val="1"/>
      <w:numFmt w:val="lowerLetter"/>
      <w:lvlText w:val="%8."/>
      <w:lvlJc w:val="left"/>
      <w:pPr>
        <w:ind w:left="5760" w:hanging="360"/>
      </w:pPr>
    </w:lvl>
    <w:lvl w:ilvl="8" w:tplc="8E1E8ABC">
      <w:start w:val="1"/>
      <w:numFmt w:val="lowerRoman"/>
      <w:lvlText w:val="%9."/>
      <w:lvlJc w:val="right"/>
      <w:pPr>
        <w:ind w:left="6480" w:hanging="180"/>
      </w:pPr>
    </w:lvl>
  </w:abstractNum>
  <w:abstractNum w:abstractNumId="12" w15:restartNumberingAfterBreak="0">
    <w:nsid w:val="41CF46A6"/>
    <w:multiLevelType w:val="hybridMultilevel"/>
    <w:tmpl w:val="CF8262B6"/>
    <w:lvl w:ilvl="0" w:tplc="7054C264">
      <w:start w:val="1"/>
      <w:numFmt w:val="bullet"/>
      <w:lvlText w:val=""/>
      <w:lvlJc w:val="left"/>
      <w:pPr>
        <w:ind w:left="1500" w:hanging="360"/>
      </w:pPr>
      <w:rPr>
        <w:rFonts w:ascii="Symbol" w:hAnsi="Symbol" w:hint="default"/>
      </w:rPr>
    </w:lvl>
    <w:lvl w:ilvl="1" w:tplc="E8E439CE">
      <w:start w:val="1"/>
      <w:numFmt w:val="bullet"/>
      <w:lvlText w:val="o"/>
      <w:lvlJc w:val="left"/>
      <w:pPr>
        <w:ind w:left="1440" w:hanging="360"/>
      </w:pPr>
      <w:rPr>
        <w:rFonts w:ascii="Courier New" w:hAnsi="Courier New" w:hint="default"/>
      </w:rPr>
    </w:lvl>
    <w:lvl w:ilvl="2" w:tplc="16BC75C0">
      <w:start w:val="1"/>
      <w:numFmt w:val="bullet"/>
      <w:lvlText w:val=""/>
      <w:lvlJc w:val="left"/>
      <w:pPr>
        <w:ind w:left="2160" w:hanging="360"/>
      </w:pPr>
      <w:rPr>
        <w:rFonts w:ascii="Wingdings" w:hAnsi="Wingdings" w:hint="default"/>
      </w:rPr>
    </w:lvl>
    <w:lvl w:ilvl="3" w:tplc="E44CE1F8">
      <w:start w:val="1"/>
      <w:numFmt w:val="bullet"/>
      <w:lvlText w:val=""/>
      <w:lvlJc w:val="left"/>
      <w:pPr>
        <w:ind w:left="2880" w:hanging="360"/>
      </w:pPr>
      <w:rPr>
        <w:rFonts w:ascii="Symbol" w:hAnsi="Symbol" w:hint="default"/>
      </w:rPr>
    </w:lvl>
    <w:lvl w:ilvl="4" w:tplc="97704932">
      <w:start w:val="1"/>
      <w:numFmt w:val="bullet"/>
      <w:lvlText w:val="o"/>
      <w:lvlJc w:val="left"/>
      <w:pPr>
        <w:ind w:left="3600" w:hanging="360"/>
      </w:pPr>
      <w:rPr>
        <w:rFonts w:ascii="Courier New" w:hAnsi="Courier New" w:hint="default"/>
      </w:rPr>
    </w:lvl>
    <w:lvl w:ilvl="5" w:tplc="5C6C0192">
      <w:start w:val="1"/>
      <w:numFmt w:val="bullet"/>
      <w:lvlText w:val=""/>
      <w:lvlJc w:val="left"/>
      <w:pPr>
        <w:ind w:left="4320" w:hanging="360"/>
      </w:pPr>
      <w:rPr>
        <w:rFonts w:ascii="Wingdings" w:hAnsi="Wingdings" w:hint="default"/>
      </w:rPr>
    </w:lvl>
    <w:lvl w:ilvl="6" w:tplc="A7D411E6">
      <w:start w:val="1"/>
      <w:numFmt w:val="bullet"/>
      <w:lvlText w:val=""/>
      <w:lvlJc w:val="left"/>
      <w:pPr>
        <w:ind w:left="5040" w:hanging="360"/>
      </w:pPr>
      <w:rPr>
        <w:rFonts w:ascii="Symbol" w:hAnsi="Symbol" w:hint="default"/>
      </w:rPr>
    </w:lvl>
    <w:lvl w:ilvl="7" w:tplc="1E0866D6">
      <w:start w:val="1"/>
      <w:numFmt w:val="bullet"/>
      <w:lvlText w:val="o"/>
      <w:lvlJc w:val="left"/>
      <w:pPr>
        <w:ind w:left="5760" w:hanging="360"/>
      </w:pPr>
      <w:rPr>
        <w:rFonts w:ascii="Courier New" w:hAnsi="Courier New" w:hint="default"/>
      </w:rPr>
    </w:lvl>
    <w:lvl w:ilvl="8" w:tplc="83586AA8">
      <w:start w:val="1"/>
      <w:numFmt w:val="bullet"/>
      <w:lvlText w:val=""/>
      <w:lvlJc w:val="left"/>
      <w:pPr>
        <w:ind w:left="6480" w:hanging="360"/>
      </w:pPr>
      <w:rPr>
        <w:rFonts w:ascii="Wingdings" w:hAnsi="Wingdings" w:hint="default"/>
      </w:rPr>
    </w:lvl>
  </w:abstractNum>
  <w:abstractNum w:abstractNumId="13" w15:restartNumberingAfterBreak="0">
    <w:nsid w:val="433D61D4"/>
    <w:multiLevelType w:val="hybridMultilevel"/>
    <w:tmpl w:val="567A2010"/>
    <w:lvl w:ilvl="0" w:tplc="5BDC83FA">
      <w:start w:val="1"/>
      <w:numFmt w:val="bullet"/>
      <w:lvlText w:val=""/>
      <w:lvlJc w:val="left"/>
      <w:pPr>
        <w:ind w:left="720" w:hanging="360"/>
      </w:pPr>
      <w:rPr>
        <w:rFonts w:ascii="Symbol" w:hAnsi="Symbol" w:hint="default"/>
      </w:rPr>
    </w:lvl>
    <w:lvl w:ilvl="1" w:tplc="8AA41E1E">
      <w:start w:val="1"/>
      <w:numFmt w:val="bullet"/>
      <w:lvlText w:val="o"/>
      <w:lvlJc w:val="left"/>
      <w:pPr>
        <w:ind w:left="1440" w:hanging="360"/>
      </w:pPr>
      <w:rPr>
        <w:rFonts w:ascii="Courier New" w:hAnsi="Courier New" w:hint="default"/>
      </w:rPr>
    </w:lvl>
    <w:lvl w:ilvl="2" w:tplc="E9227634">
      <w:start w:val="1"/>
      <w:numFmt w:val="bullet"/>
      <w:lvlText w:val=""/>
      <w:lvlJc w:val="left"/>
      <w:pPr>
        <w:ind w:left="2160" w:hanging="360"/>
      </w:pPr>
      <w:rPr>
        <w:rFonts w:ascii="Wingdings" w:hAnsi="Wingdings" w:hint="default"/>
      </w:rPr>
    </w:lvl>
    <w:lvl w:ilvl="3" w:tplc="2B20B54C">
      <w:start w:val="1"/>
      <w:numFmt w:val="bullet"/>
      <w:lvlText w:val=""/>
      <w:lvlJc w:val="left"/>
      <w:pPr>
        <w:ind w:left="2880" w:hanging="360"/>
      </w:pPr>
      <w:rPr>
        <w:rFonts w:ascii="Symbol" w:hAnsi="Symbol" w:hint="default"/>
      </w:rPr>
    </w:lvl>
    <w:lvl w:ilvl="4" w:tplc="9A0E7C0A">
      <w:start w:val="1"/>
      <w:numFmt w:val="bullet"/>
      <w:lvlText w:val="o"/>
      <w:lvlJc w:val="left"/>
      <w:pPr>
        <w:ind w:left="3600" w:hanging="360"/>
      </w:pPr>
      <w:rPr>
        <w:rFonts w:ascii="Courier New" w:hAnsi="Courier New" w:hint="default"/>
      </w:rPr>
    </w:lvl>
    <w:lvl w:ilvl="5" w:tplc="1B68C4E8">
      <w:start w:val="1"/>
      <w:numFmt w:val="bullet"/>
      <w:lvlText w:val=""/>
      <w:lvlJc w:val="left"/>
      <w:pPr>
        <w:ind w:left="4320" w:hanging="360"/>
      </w:pPr>
      <w:rPr>
        <w:rFonts w:ascii="Wingdings" w:hAnsi="Wingdings" w:hint="default"/>
      </w:rPr>
    </w:lvl>
    <w:lvl w:ilvl="6" w:tplc="B046FE96">
      <w:start w:val="1"/>
      <w:numFmt w:val="bullet"/>
      <w:lvlText w:val=""/>
      <w:lvlJc w:val="left"/>
      <w:pPr>
        <w:ind w:left="5040" w:hanging="360"/>
      </w:pPr>
      <w:rPr>
        <w:rFonts w:ascii="Symbol" w:hAnsi="Symbol" w:hint="default"/>
      </w:rPr>
    </w:lvl>
    <w:lvl w:ilvl="7" w:tplc="899A6B84">
      <w:start w:val="1"/>
      <w:numFmt w:val="bullet"/>
      <w:lvlText w:val="o"/>
      <w:lvlJc w:val="left"/>
      <w:pPr>
        <w:ind w:left="5760" w:hanging="360"/>
      </w:pPr>
      <w:rPr>
        <w:rFonts w:ascii="Courier New" w:hAnsi="Courier New" w:hint="default"/>
      </w:rPr>
    </w:lvl>
    <w:lvl w:ilvl="8" w:tplc="282A5958">
      <w:start w:val="1"/>
      <w:numFmt w:val="bullet"/>
      <w:lvlText w:val=""/>
      <w:lvlJc w:val="left"/>
      <w:pPr>
        <w:ind w:left="6480" w:hanging="360"/>
      </w:pPr>
      <w:rPr>
        <w:rFonts w:ascii="Wingdings" w:hAnsi="Wingdings" w:hint="default"/>
      </w:rPr>
    </w:lvl>
  </w:abstractNum>
  <w:abstractNum w:abstractNumId="14" w15:restartNumberingAfterBreak="0">
    <w:nsid w:val="43776BA6"/>
    <w:multiLevelType w:val="hybridMultilevel"/>
    <w:tmpl w:val="471A4176"/>
    <w:lvl w:ilvl="0" w:tplc="D3B68C0C">
      <w:start w:val="1"/>
      <w:numFmt w:val="bullet"/>
      <w:lvlText w:val=""/>
      <w:lvlJc w:val="left"/>
      <w:pPr>
        <w:ind w:left="720" w:hanging="360"/>
      </w:pPr>
      <w:rPr>
        <w:rFonts w:ascii="Symbol" w:hAnsi="Symbol" w:hint="default"/>
      </w:rPr>
    </w:lvl>
    <w:lvl w:ilvl="1" w:tplc="1B1EB180">
      <w:start w:val="1"/>
      <w:numFmt w:val="bullet"/>
      <w:lvlText w:val="o"/>
      <w:lvlJc w:val="left"/>
      <w:pPr>
        <w:ind w:left="1440" w:hanging="360"/>
      </w:pPr>
      <w:rPr>
        <w:rFonts w:ascii="Courier New" w:hAnsi="Courier New" w:hint="default"/>
      </w:rPr>
    </w:lvl>
    <w:lvl w:ilvl="2" w:tplc="182481EE">
      <w:start w:val="1"/>
      <w:numFmt w:val="bullet"/>
      <w:lvlText w:val=""/>
      <w:lvlJc w:val="left"/>
      <w:pPr>
        <w:ind w:left="2160" w:hanging="360"/>
      </w:pPr>
      <w:rPr>
        <w:rFonts w:ascii="Wingdings" w:hAnsi="Wingdings" w:hint="default"/>
      </w:rPr>
    </w:lvl>
    <w:lvl w:ilvl="3" w:tplc="0A18AD0E">
      <w:start w:val="1"/>
      <w:numFmt w:val="bullet"/>
      <w:lvlText w:val=""/>
      <w:lvlJc w:val="left"/>
      <w:pPr>
        <w:ind w:left="2880" w:hanging="360"/>
      </w:pPr>
      <w:rPr>
        <w:rFonts w:ascii="Symbol" w:hAnsi="Symbol" w:hint="default"/>
      </w:rPr>
    </w:lvl>
    <w:lvl w:ilvl="4" w:tplc="8A961D6C">
      <w:start w:val="1"/>
      <w:numFmt w:val="bullet"/>
      <w:lvlText w:val="o"/>
      <w:lvlJc w:val="left"/>
      <w:pPr>
        <w:ind w:left="3600" w:hanging="360"/>
      </w:pPr>
      <w:rPr>
        <w:rFonts w:ascii="Courier New" w:hAnsi="Courier New" w:hint="default"/>
      </w:rPr>
    </w:lvl>
    <w:lvl w:ilvl="5" w:tplc="1FB4A5D2">
      <w:start w:val="1"/>
      <w:numFmt w:val="bullet"/>
      <w:lvlText w:val=""/>
      <w:lvlJc w:val="left"/>
      <w:pPr>
        <w:ind w:left="4320" w:hanging="360"/>
      </w:pPr>
      <w:rPr>
        <w:rFonts w:ascii="Wingdings" w:hAnsi="Wingdings" w:hint="default"/>
      </w:rPr>
    </w:lvl>
    <w:lvl w:ilvl="6" w:tplc="00BA1FF4">
      <w:start w:val="1"/>
      <w:numFmt w:val="bullet"/>
      <w:lvlText w:val=""/>
      <w:lvlJc w:val="left"/>
      <w:pPr>
        <w:ind w:left="5040" w:hanging="360"/>
      </w:pPr>
      <w:rPr>
        <w:rFonts w:ascii="Symbol" w:hAnsi="Symbol" w:hint="default"/>
      </w:rPr>
    </w:lvl>
    <w:lvl w:ilvl="7" w:tplc="2320FC62">
      <w:start w:val="1"/>
      <w:numFmt w:val="bullet"/>
      <w:lvlText w:val="o"/>
      <w:lvlJc w:val="left"/>
      <w:pPr>
        <w:ind w:left="5760" w:hanging="360"/>
      </w:pPr>
      <w:rPr>
        <w:rFonts w:ascii="Courier New" w:hAnsi="Courier New" w:hint="default"/>
      </w:rPr>
    </w:lvl>
    <w:lvl w:ilvl="8" w:tplc="D29A0E66">
      <w:start w:val="1"/>
      <w:numFmt w:val="bullet"/>
      <w:lvlText w:val=""/>
      <w:lvlJc w:val="left"/>
      <w:pPr>
        <w:ind w:left="6480" w:hanging="360"/>
      </w:pPr>
      <w:rPr>
        <w:rFonts w:ascii="Wingdings" w:hAnsi="Wingdings" w:hint="default"/>
      </w:rPr>
    </w:lvl>
  </w:abstractNum>
  <w:abstractNum w:abstractNumId="15" w15:restartNumberingAfterBreak="0">
    <w:nsid w:val="4CCC5BB2"/>
    <w:multiLevelType w:val="multilevel"/>
    <w:tmpl w:val="A926BBA4"/>
    <w:lvl w:ilvl="0">
      <w:start w:val="3"/>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02FB2B"/>
    <w:multiLevelType w:val="hybridMultilevel"/>
    <w:tmpl w:val="CD7A611E"/>
    <w:lvl w:ilvl="0" w:tplc="43765BC8">
      <w:start w:val="1"/>
      <w:numFmt w:val="decimal"/>
      <w:lvlText w:val="%1."/>
      <w:lvlJc w:val="left"/>
      <w:pPr>
        <w:ind w:left="720" w:hanging="360"/>
      </w:pPr>
    </w:lvl>
    <w:lvl w:ilvl="1" w:tplc="73002650">
      <w:start w:val="1"/>
      <w:numFmt w:val="lowerLetter"/>
      <w:lvlText w:val="%2."/>
      <w:lvlJc w:val="left"/>
      <w:pPr>
        <w:ind w:left="1440" w:hanging="360"/>
      </w:pPr>
    </w:lvl>
    <w:lvl w:ilvl="2" w:tplc="29A60AE4">
      <w:start w:val="1"/>
      <w:numFmt w:val="lowerRoman"/>
      <w:lvlText w:val="%3."/>
      <w:lvlJc w:val="right"/>
      <w:pPr>
        <w:ind w:left="2160" w:hanging="180"/>
      </w:pPr>
    </w:lvl>
    <w:lvl w:ilvl="3" w:tplc="2222EAAA">
      <w:start w:val="1"/>
      <w:numFmt w:val="decimal"/>
      <w:lvlText w:val="%4."/>
      <w:lvlJc w:val="left"/>
      <w:pPr>
        <w:ind w:left="2880" w:hanging="360"/>
      </w:pPr>
    </w:lvl>
    <w:lvl w:ilvl="4" w:tplc="24C88360">
      <w:start w:val="1"/>
      <w:numFmt w:val="lowerLetter"/>
      <w:lvlText w:val="%5."/>
      <w:lvlJc w:val="left"/>
      <w:pPr>
        <w:ind w:left="3600" w:hanging="360"/>
      </w:pPr>
    </w:lvl>
    <w:lvl w:ilvl="5" w:tplc="57BEAADC">
      <w:start w:val="1"/>
      <w:numFmt w:val="lowerRoman"/>
      <w:lvlText w:val="%6."/>
      <w:lvlJc w:val="right"/>
      <w:pPr>
        <w:ind w:left="4320" w:hanging="180"/>
      </w:pPr>
    </w:lvl>
    <w:lvl w:ilvl="6" w:tplc="3C667AC6">
      <w:start w:val="1"/>
      <w:numFmt w:val="decimal"/>
      <w:lvlText w:val="%7."/>
      <w:lvlJc w:val="left"/>
      <w:pPr>
        <w:ind w:left="5040" w:hanging="360"/>
      </w:pPr>
    </w:lvl>
    <w:lvl w:ilvl="7" w:tplc="7432234A">
      <w:start w:val="1"/>
      <w:numFmt w:val="lowerLetter"/>
      <w:lvlText w:val="%8."/>
      <w:lvlJc w:val="left"/>
      <w:pPr>
        <w:ind w:left="5760" w:hanging="360"/>
      </w:pPr>
    </w:lvl>
    <w:lvl w:ilvl="8" w:tplc="39BA247E">
      <w:start w:val="1"/>
      <w:numFmt w:val="lowerRoman"/>
      <w:lvlText w:val="%9."/>
      <w:lvlJc w:val="right"/>
      <w:pPr>
        <w:ind w:left="6480" w:hanging="180"/>
      </w:pPr>
    </w:lvl>
  </w:abstractNum>
  <w:abstractNum w:abstractNumId="17" w15:restartNumberingAfterBreak="0">
    <w:nsid w:val="507DC45D"/>
    <w:multiLevelType w:val="multilevel"/>
    <w:tmpl w:val="52027408"/>
    <w:lvl w:ilvl="0">
      <w:start w:val="5"/>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5C13BEA"/>
    <w:multiLevelType w:val="hybridMultilevel"/>
    <w:tmpl w:val="7EA05CC4"/>
    <w:lvl w:ilvl="0" w:tplc="699C21A4">
      <w:start w:val="1"/>
      <w:numFmt w:val="decimal"/>
      <w:lvlText w:val="%1."/>
      <w:lvlJc w:val="left"/>
      <w:pPr>
        <w:ind w:left="720" w:hanging="360"/>
      </w:pPr>
    </w:lvl>
    <w:lvl w:ilvl="1" w:tplc="0E3EA9CE">
      <w:start w:val="1"/>
      <w:numFmt w:val="lowerLetter"/>
      <w:lvlText w:val="%2."/>
      <w:lvlJc w:val="left"/>
      <w:pPr>
        <w:ind w:left="1440" w:hanging="360"/>
      </w:pPr>
    </w:lvl>
    <w:lvl w:ilvl="2" w:tplc="D52A54D4">
      <w:start w:val="1"/>
      <w:numFmt w:val="lowerRoman"/>
      <w:lvlText w:val="%3."/>
      <w:lvlJc w:val="right"/>
      <w:pPr>
        <w:ind w:left="2160" w:hanging="180"/>
      </w:pPr>
    </w:lvl>
    <w:lvl w:ilvl="3" w:tplc="A2D2FD78">
      <w:start w:val="1"/>
      <w:numFmt w:val="decimal"/>
      <w:lvlText w:val="%4."/>
      <w:lvlJc w:val="left"/>
      <w:pPr>
        <w:ind w:left="2880" w:hanging="360"/>
      </w:pPr>
    </w:lvl>
    <w:lvl w:ilvl="4" w:tplc="A53216E8">
      <w:start w:val="1"/>
      <w:numFmt w:val="lowerLetter"/>
      <w:lvlText w:val="%5."/>
      <w:lvlJc w:val="left"/>
      <w:pPr>
        <w:ind w:left="3600" w:hanging="360"/>
      </w:pPr>
    </w:lvl>
    <w:lvl w:ilvl="5" w:tplc="440E563E">
      <w:start w:val="1"/>
      <w:numFmt w:val="lowerRoman"/>
      <w:lvlText w:val="%6."/>
      <w:lvlJc w:val="right"/>
      <w:pPr>
        <w:ind w:left="4320" w:hanging="180"/>
      </w:pPr>
    </w:lvl>
    <w:lvl w:ilvl="6" w:tplc="020CD2B2">
      <w:start w:val="1"/>
      <w:numFmt w:val="decimal"/>
      <w:lvlText w:val="%7."/>
      <w:lvlJc w:val="left"/>
      <w:pPr>
        <w:ind w:left="5040" w:hanging="360"/>
      </w:pPr>
    </w:lvl>
    <w:lvl w:ilvl="7" w:tplc="AB30003A">
      <w:start w:val="1"/>
      <w:numFmt w:val="lowerLetter"/>
      <w:lvlText w:val="%8."/>
      <w:lvlJc w:val="left"/>
      <w:pPr>
        <w:ind w:left="5760" w:hanging="360"/>
      </w:pPr>
    </w:lvl>
    <w:lvl w:ilvl="8" w:tplc="0CB0085A">
      <w:start w:val="1"/>
      <w:numFmt w:val="lowerRoman"/>
      <w:lvlText w:val="%9."/>
      <w:lvlJc w:val="right"/>
      <w:pPr>
        <w:ind w:left="6480" w:hanging="180"/>
      </w:pPr>
    </w:lvl>
  </w:abstractNum>
  <w:abstractNum w:abstractNumId="19" w15:restartNumberingAfterBreak="0">
    <w:nsid w:val="67B34EB9"/>
    <w:multiLevelType w:val="hybridMultilevel"/>
    <w:tmpl w:val="BC1871E0"/>
    <w:lvl w:ilvl="0" w:tplc="1310916C">
      <w:start w:val="1"/>
      <w:numFmt w:val="decimal"/>
      <w:lvlText w:val="%1."/>
      <w:lvlJc w:val="left"/>
      <w:pPr>
        <w:ind w:left="720" w:hanging="360"/>
      </w:pPr>
    </w:lvl>
    <w:lvl w:ilvl="1" w:tplc="49082468">
      <w:start w:val="1"/>
      <w:numFmt w:val="lowerLetter"/>
      <w:lvlText w:val="%2."/>
      <w:lvlJc w:val="left"/>
      <w:pPr>
        <w:ind w:left="1440" w:hanging="360"/>
      </w:pPr>
    </w:lvl>
    <w:lvl w:ilvl="2" w:tplc="1EDC2E2A">
      <w:start w:val="1"/>
      <w:numFmt w:val="lowerRoman"/>
      <w:lvlText w:val="%3."/>
      <w:lvlJc w:val="right"/>
      <w:pPr>
        <w:ind w:left="2160" w:hanging="180"/>
      </w:pPr>
    </w:lvl>
    <w:lvl w:ilvl="3" w:tplc="6956A2B4">
      <w:start w:val="1"/>
      <w:numFmt w:val="decimal"/>
      <w:lvlText w:val="%4."/>
      <w:lvlJc w:val="left"/>
      <w:pPr>
        <w:ind w:left="2880" w:hanging="360"/>
      </w:pPr>
    </w:lvl>
    <w:lvl w:ilvl="4" w:tplc="45F41A3E">
      <w:start w:val="1"/>
      <w:numFmt w:val="lowerLetter"/>
      <w:lvlText w:val="%5."/>
      <w:lvlJc w:val="left"/>
      <w:pPr>
        <w:ind w:left="3600" w:hanging="360"/>
      </w:pPr>
    </w:lvl>
    <w:lvl w:ilvl="5" w:tplc="406CDA50">
      <w:start w:val="1"/>
      <w:numFmt w:val="lowerRoman"/>
      <w:lvlText w:val="%6."/>
      <w:lvlJc w:val="right"/>
      <w:pPr>
        <w:ind w:left="4320" w:hanging="180"/>
      </w:pPr>
    </w:lvl>
    <w:lvl w:ilvl="6" w:tplc="B860BEF8">
      <w:start w:val="1"/>
      <w:numFmt w:val="decimal"/>
      <w:lvlText w:val="%7."/>
      <w:lvlJc w:val="left"/>
      <w:pPr>
        <w:ind w:left="5040" w:hanging="360"/>
      </w:pPr>
    </w:lvl>
    <w:lvl w:ilvl="7" w:tplc="BEF8B342">
      <w:start w:val="1"/>
      <w:numFmt w:val="lowerLetter"/>
      <w:lvlText w:val="%8."/>
      <w:lvlJc w:val="left"/>
      <w:pPr>
        <w:ind w:left="5760" w:hanging="360"/>
      </w:pPr>
    </w:lvl>
    <w:lvl w:ilvl="8" w:tplc="6F48BD90">
      <w:start w:val="1"/>
      <w:numFmt w:val="lowerRoman"/>
      <w:lvlText w:val="%9."/>
      <w:lvlJc w:val="right"/>
      <w:pPr>
        <w:ind w:left="6480" w:hanging="180"/>
      </w:pPr>
    </w:lvl>
  </w:abstractNum>
  <w:abstractNum w:abstractNumId="20" w15:restartNumberingAfterBreak="0">
    <w:nsid w:val="70D7C1F0"/>
    <w:multiLevelType w:val="multilevel"/>
    <w:tmpl w:val="62D86C5C"/>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21D22A"/>
    <w:multiLevelType w:val="multilevel"/>
    <w:tmpl w:val="FCE6A47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727BBF92"/>
    <w:multiLevelType w:val="multilevel"/>
    <w:tmpl w:val="96EA3B66"/>
    <w:lvl w:ilvl="0">
      <w:start w:val="2"/>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9652634">
    <w:abstractNumId w:val="14"/>
  </w:num>
  <w:num w:numId="2" w16cid:durableId="798258675">
    <w:abstractNumId w:val="0"/>
  </w:num>
  <w:num w:numId="3" w16cid:durableId="1528711255">
    <w:abstractNumId w:val="9"/>
  </w:num>
  <w:num w:numId="4" w16cid:durableId="1705448096">
    <w:abstractNumId w:val="10"/>
  </w:num>
  <w:num w:numId="5" w16cid:durableId="576087127">
    <w:abstractNumId w:val="2"/>
  </w:num>
  <w:num w:numId="6" w16cid:durableId="1056853978">
    <w:abstractNumId w:val="20"/>
  </w:num>
  <w:num w:numId="7" w16cid:durableId="264775954">
    <w:abstractNumId w:val="5"/>
  </w:num>
  <w:num w:numId="8" w16cid:durableId="712464883">
    <w:abstractNumId w:val="1"/>
  </w:num>
  <w:num w:numId="9" w16cid:durableId="1595816615">
    <w:abstractNumId w:val="17"/>
  </w:num>
  <w:num w:numId="10" w16cid:durableId="1411924539">
    <w:abstractNumId w:val="6"/>
  </w:num>
  <w:num w:numId="11" w16cid:durableId="1045301508">
    <w:abstractNumId w:val="12"/>
  </w:num>
  <w:num w:numId="12" w16cid:durableId="1445684894">
    <w:abstractNumId w:val="4"/>
  </w:num>
  <w:num w:numId="13" w16cid:durableId="1667976738">
    <w:abstractNumId w:val="15"/>
  </w:num>
  <w:num w:numId="14" w16cid:durableId="1276249511">
    <w:abstractNumId w:val="22"/>
  </w:num>
  <w:num w:numId="15" w16cid:durableId="1277640625">
    <w:abstractNumId w:val="3"/>
  </w:num>
  <w:num w:numId="16" w16cid:durableId="1600943745">
    <w:abstractNumId w:val="19"/>
  </w:num>
  <w:num w:numId="17" w16cid:durableId="2120490558">
    <w:abstractNumId w:val="13"/>
  </w:num>
  <w:num w:numId="18" w16cid:durableId="1137532862">
    <w:abstractNumId w:val="21"/>
  </w:num>
  <w:num w:numId="19" w16cid:durableId="305400854">
    <w:abstractNumId w:val="8"/>
  </w:num>
  <w:num w:numId="20" w16cid:durableId="1374692742">
    <w:abstractNumId w:val="11"/>
  </w:num>
  <w:num w:numId="21" w16cid:durableId="243612159">
    <w:abstractNumId w:val="16"/>
  </w:num>
  <w:num w:numId="22" w16cid:durableId="94789970">
    <w:abstractNumId w:val="18"/>
  </w:num>
  <w:num w:numId="23" w16cid:durableId="76100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94F600"/>
    <w:rsid w:val="0000211D"/>
    <w:rsid w:val="00002B22"/>
    <w:rsid w:val="0000486C"/>
    <w:rsid w:val="00011AF7"/>
    <w:rsid w:val="000223A8"/>
    <w:rsid w:val="000248B7"/>
    <w:rsid w:val="00031CA9"/>
    <w:rsid w:val="000329FA"/>
    <w:rsid w:val="00033525"/>
    <w:rsid w:val="00037472"/>
    <w:rsid w:val="00040820"/>
    <w:rsid w:val="0004291E"/>
    <w:rsid w:val="00046B3C"/>
    <w:rsid w:val="0005631D"/>
    <w:rsid w:val="00056CDB"/>
    <w:rsid w:val="00064826"/>
    <w:rsid w:val="00070E3D"/>
    <w:rsid w:val="000723E6"/>
    <w:rsid w:val="00074A32"/>
    <w:rsid w:val="00085378"/>
    <w:rsid w:val="00090D0F"/>
    <w:rsid w:val="000973AC"/>
    <w:rsid w:val="000A42EC"/>
    <w:rsid w:val="000A43DA"/>
    <w:rsid w:val="000A61CC"/>
    <w:rsid w:val="000A6E95"/>
    <w:rsid w:val="000B3AA9"/>
    <w:rsid w:val="000B5368"/>
    <w:rsid w:val="000C4272"/>
    <w:rsid w:val="000C5191"/>
    <w:rsid w:val="000C64FA"/>
    <w:rsid w:val="000D1EAE"/>
    <w:rsid w:val="000E681D"/>
    <w:rsid w:val="000F1543"/>
    <w:rsid w:val="00105D26"/>
    <w:rsid w:val="001111E2"/>
    <w:rsid w:val="0011512F"/>
    <w:rsid w:val="0011522A"/>
    <w:rsid w:val="0012129C"/>
    <w:rsid w:val="0012316A"/>
    <w:rsid w:val="00131BEF"/>
    <w:rsid w:val="0013248B"/>
    <w:rsid w:val="001332D4"/>
    <w:rsid w:val="001368E0"/>
    <w:rsid w:val="00142062"/>
    <w:rsid w:val="001602D5"/>
    <w:rsid w:val="001614EA"/>
    <w:rsid w:val="001650C8"/>
    <w:rsid w:val="001665BF"/>
    <w:rsid w:val="00172D03"/>
    <w:rsid w:val="00172E0B"/>
    <w:rsid w:val="00173D6B"/>
    <w:rsid w:val="0018671A"/>
    <w:rsid w:val="00186D90"/>
    <w:rsid w:val="001A0925"/>
    <w:rsid w:val="001A3207"/>
    <w:rsid w:val="001A3922"/>
    <w:rsid w:val="001A43A6"/>
    <w:rsid w:val="001B470F"/>
    <w:rsid w:val="001B4CF3"/>
    <w:rsid w:val="001C3629"/>
    <w:rsid w:val="001C7C56"/>
    <w:rsid w:val="001D3F90"/>
    <w:rsid w:val="001E0669"/>
    <w:rsid w:val="001E7DF9"/>
    <w:rsid w:val="001F46CE"/>
    <w:rsid w:val="001F50D4"/>
    <w:rsid w:val="001F7B0A"/>
    <w:rsid w:val="00203372"/>
    <w:rsid w:val="002132F0"/>
    <w:rsid w:val="00214A1B"/>
    <w:rsid w:val="002203BD"/>
    <w:rsid w:val="00221A96"/>
    <w:rsid w:val="002268F7"/>
    <w:rsid w:val="0023297A"/>
    <w:rsid w:val="002372B1"/>
    <w:rsid w:val="002376FE"/>
    <w:rsid w:val="00256A93"/>
    <w:rsid w:val="00260746"/>
    <w:rsid w:val="00260DE3"/>
    <w:rsid w:val="00262B89"/>
    <w:rsid w:val="00267E2A"/>
    <w:rsid w:val="0027061B"/>
    <w:rsid w:val="00270A54"/>
    <w:rsid w:val="00271E03"/>
    <w:rsid w:val="00273967"/>
    <w:rsid w:val="00277672"/>
    <w:rsid w:val="0028379F"/>
    <w:rsid w:val="00284B78"/>
    <w:rsid w:val="00286557"/>
    <w:rsid w:val="00291B1B"/>
    <w:rsid w:val="002932F7"/>
    <w:rsid w:val="002A13D4"/>
    <w:rsid w:val="002C082A"/>
    <w:rsid w:val="002C710A"/>
    <w:rsid w:val="002C762B"/>
    <w:rsid w:val="002D33FF"/>
    <w:rsid w:val="002E3EF8"/>
    <w:rsid w:val="002E4BF0"/>
    <w:rsid w:val="002E57A2"/>
    <w:rsid w:val="002E5CE2"/>
    <w:rsid w:val="002E61F2"/>
    <w:rsid w:val="002F3807"/>
    <w:rsid w:val="002F665A"/>
    <w:rsid w:val="002F755C"/>
    <w:rsid w:val="00307E2B"/>
    <w:rsid w:val="00313CE0"/>
    <w:rsid w:val="0031558B"/>
    <w:rsid w:val="00323F12"/>
    <w:rsid w:val="00332298"/>
    <w:rsid w:val="0034028A"/>
    <w:rsid w:val="003446C3"/>
    <w:rsid w:val="00350DD3"/>
    <w:rsid w:val="0035519D"/>
    <w:rsid w:val="0035632A"/>
    <w:rsid w:val="00366577"/>
    <w:rsid w:val="00367838"/>
    <w:rsid w:val="003720A0"/>
    <w:rsid w:val="00395DF7"/>
    <w:rsid w:val="00396260"/>
    <w:rsid w:val="00397680"/>
    <w:rsid w:val="003A0187"/>
    <w:rsid w:val="003A0263"/>
    <w:rsid w:val="003A104F"/>
    <w:rsid w:val="003A2A22"/>
    <w:rsid w:val="003B7A21"/>
    <w:rsid w:val="003C3523"/>
    <w:rsid w:val="003C5191"/>
    <w:rsid w:val="003D3AA4"/>
    <w:rsid w:val="003D3B4C"/>
    <w:rsid w:val="003D6D69"/>
    <w:rsid w:val="003E0C9F"/>
    <w:rsid w:val="003E4358"/>
    <w:rsid w:val="003E74F3"/>
    <w:rsid w:val="003F0474"/>
    <w:rsid w:val="003F76A5"/>
    <w:rsid w:val="00402CE1"/>
    <w:rsid w:val="004078EA"/>
    <w:rsid w:val="00413C3C"/>
    <w:rsid w:val="00417BF8"/>
    <w:rsid w:val="00423C45"/>
    <w:rsid w:val="004260B7"/>
    <w:rsid w:val="004357A8"/>
    <w:rsid w:val="00447164"/>
    <w:rsid w:val="00454A40"/>
    <w:rsid w:val="004621B5"/>
    <w:rsid w:val="00465B51"/>
    <w:rsid w:val="0046653D"/>
    <w:rsid w:val="00476E0A"/>
    <w:rsid w:val="004774E0"/>
    <w:rsid w:val="00480DDC"/>
    <w:rsid w:val="00481B39"/>
    <w:rsid w:val="00482375"/>
    <w:rsid w:val="00483973"/>
    <w:rsid w:val="00485C3A"/>
    <w:rsid w:val="00486B56"/>
    <w:rsid w:val="00491F67"/>
    <w:rsid w:val="00492297"/>
    <w:rsid w:val="00493452"/>
    <w:rsid w:val="004944A8"/>
    <w:rsid w:val="004947BE"/>
    <w:rsid w:val="0049764C"/>
    <w:rsid w:val="004976EB"/>
    <w:rsid w:val="004A1E38"/>
    <w:rsid w:val="004A5CD2"/>
    <w:rsid w:val="004B0221"/>
    <w:rsid w:val="004B6843"/>
    <w:rsid w:val="004B70E3"/>
    <w:rsid w:val="004C20AD"/>
    <w:rsid w:val="004C3673"/>
    <w:rsid w:val="004C466B"/>
    <w:rsid w:val="004C6213"/>
    <w:rsid w:val="004D0254"/>
    <w:rsid w:val="004D13D5"/>
    <w:rsid w:val="004D1613"/>
    <w:rsid w:val="004D29C6"/>
    <w:rsid w:val="004D56DF"/>
    <w:rsid w:val="004D7382"/>
    <w:rsid w:val="004E0AC3"/>
    <w:rsid w:val="004F09C8"/>
    <w:rsid w:val="004F1370"/>
    <w:rsid w:val="004F3D7A"/>
    <w:rsid w:val="00500008"/>
    <w:rsid w:val="00504A01"/>
    <w:rsid w:val="005066D1"/>
    <w:rsid w:val="00510B57"/>
    <w:rsid w:val="00510BE2"/>
    <w:rsid w:val="00511387"/>
    <w:rsid w:val="00512BCE"/>
    <w:rsid w:val="00520264"/>
    <w:rsid w:val="00535C36"/>
    <w:rsid w:val="00537954"/>
    <w:rsid w:val="00540400"/>
    <w:rsid w:val="0054179F"/>
    <w:rsid w:val="0054515C"/>
    <w:rsid w:val="00550241"/>
    <w:rsid w:val="00551BAA"/>
    <w:rsid w:val="0055547A"/>
    <w:rsid w:val="005554EF"/>
    <w:rsid w:val="00555A2D"/>
    <w:rsid w:val="0056243F"/>
    <w:rsid w:val="005627A0"/>
    <w:rsid w:val="005636CA"/>
    <w:rsid w:val="00564175"/>
    <w:rsid w:val="00564BE3"/>
    <w:rsid w:val="00567ED6"/>
    <w:rsid w:val="005821F6"/>
    <w:rsid w:val="00584494"/>
    <w:rsid w:val="00593B20"/>
    <w:rsid w:val="005944A1"/>
    <w:rsid w:val="005A085A"/>
    <w:rsid w:val="005A0B6B"/>
    <w:rsid w:val="005A5E74"/>
    <w:rsid w:val="005A6750"/>
    <w:rsid w:val="005A7A18"/>
    <w:rsid w:val="005C328E"/>
    <w:rsid w:val="005C435A"/>
    <w:rsid w:val="005C6114"/>
    <w:rsid w:val="005D1CE3"/>
    <w:rsid w:val="005D240D"/>
    <w:rsid w:val="005E1DA3"/>
    <w:rsid w:val="005E4AFD"/>
    <w:rsid w:val="005E74EC"/>
    <w:rsid w:val="005F0B5E"/>
    <w:rsid w:val="005F1000"/>
    <w:rsid w:val="005F49DD"/>
    <w:rsid w:val="005F6F25"/>
    <w:rsid w:val="00604754"/>
    <w:rsid w:val="00604BB0"/>
    <w:rsid w:val="00607790"/>
    <w:rsid w:val="006103F4"/>
    <w:rsid w:val="00614475"/>
    <w:rsid w:val="00621293"/>
    <w:rsid w:val="00634061"/>
    <w:rsid w:val="0063748F"/>
    <w:rsid w:val="00661554"/>
    <w:rsid w:val="00663743"/>
    <w:rsid w:val="00664339"/>
    <w:rsid w:val="00667067"/>
    <w:rsid w:val="00673347"/>
    <w:rsid w:val="00674A48"/>
    <w:rsid w:val="006778C5"/>
    <w:rsid w:val="00678C82"/>
    <w:rsid w:val="00680009"/>
    <w:rsid w:val="006811E1"/>
    <w:rsid w:val="00681C33"/>
    <w:rsid w:val="00687991"/>
    <w:rsid w:val="00695C19"/>
    <w:rsid w:val="006A57D3"/>
    <w:rsid w:val="006B096B"/>
    <w:rsid w:val="006B1183"/>
    <w:rsid w:val="006B2BE8"/>
    <w:rsid w:val="006B2CBC"/>
    <w:rsid w:val="006C2E0D"/>
    <w:rsid w:val="006C4734"/>
    <w:rsid w:val="006C5436"/>
    <w:rsid w:val="006D3456"/>
    <w:rsid w:val="006D7585"/>
    <w:rsid w:val="006F3329"/>
    <w:rsid w:val="006F55B4"/>
    <w:rsid w:val="006F59A8"/>
    <w:rsid w:val="006F76DD"/>
    <w:rsid w:val="00706143"/>
    <w:rsid w:val="0070711A"/>
    <w:rsid w:val="00711EA1"/>
    <w:rsid w:val="0071505C"/>
    <w:rsid w:val="0072427A"/>
    <w:rsid w:val="00732B6E"/>
    <w:rsid w:val="00741134"/>
    <w:rsid w:val="00743A43"/>
    <w:rsid w:val="007456D6"/>
    <w:rsid w:val="00750FCF"/>
    <w:rsid w:val="0075560D"/>
    <w:rsid w:val="00756F30"/>
    <w:rsid w:val="00761703"/>
    <w:rsid w:val="00770839"/>
    <w:rsid w:val="00771414"/>
    <w:rsid w:val="0077296C"/>
    <w:rsid w:val="00777384"/>
    <w:rsid w:val="007779D8"/>
    <w:rsid w:val="007B02CB"/>
    <w:rsid w:val="007B5606"/>
    <w:rsid w:val="007C744C"/>
    <w:rsid w:val="007D1B1C"/>
    <w:rsid w:val="007E7932"/>
    <w:rsid w:val="007E7EAB"/>
    <w:rsid w:val="007F0803"/>
    <w:rsid w:val="007F0DE7"/>
    <w:rsid w:val="007F3C1D"/>
    <w:rsid w:val="007F6B81"/>
    <w:rsid w:val="007F7DEB"/>
    <w:rsid w:val="00800618"/>
    <w:rsid w:val="00801EE2"/>
    <w:rsid w:val="00804B9B"/>
    <w:rsid w:val="0081262C"/>
    <w:rsid w:val="00816BB6"/>
    <w:rsid w:val="00816F2C"/>
    <w:rsid w:val="0082003D"/>
    <w:rsid w:val="00820082"/>
    <w:rsid w:val="00820FDB"/>
    <w:rsid w:val="0082448C"/>
    <w:rsid w:val="0082562C"/>
    <w:rsid w:val="008261A5"/>
    <w:rsid w:val="0083215F"/>
    <w:rsid w:val="00832189"/>
    <w:rsid w:val="00832B93"/>
    <w:rsid w:val="00832C77"/>
    <w:rsid w:val="00842BD0"/>
    <w:rsid w:val="0084707F"/>
    <w:rsid w:val="0084758C"/>
    <w:rsid w:val="00850D64"/>
    <w:rsid w:val="00854A09"/>
    <w:rsid w:val="00866269"/>
    <w:rsid w:val="00866686"/>
    <w:rsid w:val="00873DA1"/>
    <w:rsid w:val="0087567A"/>
    <w:rsid w:val="00882C88"/>
    <w:rsid w:val="0088421F"/>
    <w:rsid w:val="008A1C92"/>
    <w:rsid w:val="008A489B"/>
    <w:rsid w:val="008A5AAB"/>
    <w:rsid w:val="008A73CD"/>
    <w:rsid w:val="008B3274"/>
    <w:rsid w:val="008B5645"/>
    <w:rsid w:val="008C1CC6"/>
    <w:rsid w:val="008C68AB"/>
    <w:rsid w:val="008C78B8"/>
    <w:rsid w:val="008E063E"/>
    <w:rsid w:val="008E48C7"/>
    <w:rsid w:val="008F3065"/>
    <w:rsid w:val="008F34C3"/>
    <w:rsid w:val="008F7BE3"/>
    <w:rsid w:val="0090023D"/>
    <w:rsid w:val="00904186"/>
    <w:rsid w:val="0090767B"/>
    <w:rsid w:val="00911266"/>
    <w:rsid w:val="009124C4"/>
    <w:rsid w:val="009130D3"/>
    <w:rsid w:val="00915BC1"/>
    <w:rsid w:val="0092455F"/>
    <w:rsid w:val="00925119"/>
    <w:rsid w:val="009336DF"/>
    <w:rsid w:val="009344F9"/>
    <w:rsid w:val="00940F4E"/>
    <w:rsid w:val="009416B4"/>
    <w:rsid w:val="00955C49"/>
    <w:rsid w:val="00956AAE"/>
    <w:rsid w:val="009646EE"/>
    <w:rsid w:val="00980774"/>
    <w:rsid w:val="009818DE"/>
    <w:rsid w:val="00985259"/>
    <w:rsid w:val="009907C3"/>
    <w:rsid w:val="009970BD"/>
    <w:rsid w:val="009A1C9B"/>
    <w:rsid w:val="009A5F5D"/>
    <w:rsid w:val="009A6FAC"/>
    <w:rsid w:val="009A7B0A"/>
    <w:rsid w:val="009B7487"/>
    <w:rsid w:val="009C4A5B"/>
    <w:rsid w:val="009C6023"/>
    <w:rsid w:val="009D49F2"/>
    <w:rsid w:val="009D550E"/>
    <w:rsid w:val="009F0DE2"/>
    <w:rsid w:val="00A00210"/>
    <w:rsid w:val="00A112FA"/>
    <w:rsid w:val="00A1485E"/>
    <w:rsid w:val="00A21B1F"/>
    <w:rsid w:val="00A24513"/>
    <w:rsid w:val="00A26502"/>
    <w:rsid w:val="00A265C4"/>
    <w:rsid w:val="00A35784"/>
    <w:rsid w:val="00A375B1"/>
    <w:rsid w:val="00A376CC"/>
    <w:rsid w:val="00A502F1"/>
    <w:rsid w:val="00A5156A"/>
    <w:rsid w:val="00A560E5"/>
    <w:rsid w:val="00A57878"/>
    <w:rsid w:val="00A71274"/>
    <w:rsid w:val="00A71771"/>
    <w:rsid w:val="00A75A8C"/>
    <w:rsid w:val="00A83DC2"/>
    <w:rsid w:val="00A84F81"/>
    <w:rsid w:val="00A87B54"/>
    <w:rsid w:val="00A90D45"/>
    <w:rsid w:val="00A927FD"/>
    <w:rsid w:val="00A93DF5"/>
    <w:rsid w:val="00A95F24"/>
    <w:rsid w:val="00AA06E8"/>
    <w:rsid w:val="00AA4657"/>
    <w:rsid w:val="00AB1667"/>
    <w:rsid w:val="00AB3E75"/>
    <w:rsid w:val="00AB6975"/>
    <w:rsid w:val="00AC38A8"/>
    <w:rsid w:val="00AC5BCB"/>
    <w:rsid w:val="00AD118C"/>
    <w:rsid w:val="00AD181E"/>
    <w:rsid w:val="00AD3CFF"/>
    <w:rsid w:val="00AD70B1"/>
    <w:rsid w:val="00AD7D9F"/>
    <w:rsid w:val="00AD7E48"/>
    <w:rsid w:val="00AE231C"/>
    <w:rsid w:val="00AE2EBA"/>
    <w:rsid w:val="00AE30A5"/>
    <w:rsid w:val="00AF6444"/>
    <w:rsid w:val="00B0463A"/>
    <w:rsid w:val="00B14FF6"/>
    <w:rsid w:val="00B353B2"/>
    <w:rsid w:val="00B436D7"/>
    <w:rsid w:val="00B53204"/>
    <w:rsid w:val="00B53278"/>
    <w:rsid w:val="00B534ED"/>
    <w:rsid w:val="00B5421E"/>
    <w:rsid w:val="00B54E7A"/>
    <w:rsid w:val="00B55207"/>
    <w:rsid w:val="00B557A1"/>
    <w:rsid w:val="00B55A0E"/>
    <w:rsid w:val="00B56639"/>
    <w:rsid w:val="00B6071F"/>
    <w:rsid w:val="00B61EE6"/>
    <w:rsid w:val="00B70001"/>
    <w:rsid w:val="00B730BC"/>
    <w:rsid w:val="00B7439C"/>
    <w:rsid w:val="00B7486A"/>
    <w:rsid w:val="00B857EE"/>
    <w:rsid w:val="00B86F78"/>
    <w:rsid w:val="00B92B6C"/>
    <w:rsid w:val="00B97AD0"/>
    <w:rsid w:val="00B97F18"/>
    <w:rsid w:val="00BB3FAF"/>
    <w:rsid w:val="00BC64F5"/>
    <w:rsid w:val="00BC6B28"/>
    <w:rsid w:val="00BD281C"/>
    <w:rsid w:val="00BD4E87"/>
    <w:rsid w:val="00BE49FF"/>
    <w:rsid w:val="00BF10C2"/>
    <w:rsid w:val="00BF1346"/>
    <w:rsid w:val="00BF2C08"/>
    <w:rsid w:val="00BF4729"/>
    <w:rsid w:val="00C0325F"/>
    <w:rsid w:val="00C04847"/>
    <w:rsid w:val="00C152A4"/>
    <w:rsid w:val="00C164A1"/>
    <w:rsid w:val="00C1767B"/>
    <w:rsid w:val="00C24715"/>
    <w:rsid w:val="00C25823"/>
    <w:rsid w:val="00C27788"/>
    <w:rsid w:val="00C37037"/>
    <w:rsid w:val="00C43C70"/>
    <w:rsid w:val="00C4456A"/>
    <w:rsid w:val="00C51BFD"/>
    <w:rsid w:val="00C53A1B"/>
    <w:rsid w:val="00C558F2"/>
    <w:rsid w:val="00C55E19"/>
    <w:rsid w:val="00C66292"/>
    <w:rsid w:val="00C7573B"/>
    <w:rsid w:val="00C76088"/>
    <w:rsid w:val="00C760CA"/>
    <w:rsid w:val="00C83A34"/>
    <w:rsid w:val="00C845F2"/>
    <w:rsid w:val="00C87FE1"/>
    <w:rsid w:val="00C8D2F1"/>
    <w:rsid w:val="00C95ED5"/>
    <w:rsid w:val="00C964A3"/>
    <w:rsid w:val="00CA1D2A"/>
    <w:rsid w:val="00CA2E55"/>
    <w:rsid w:val="00CB2A35"/>
    <w:rsid w:val="00CB592B"/>
    <w:rsid w:val="00CD62AD"/>
    <w:rsid w:val="00CF5552"/>
    <w:rsid w:val="00D000AA"/>
    <w:rsid w:val="00D02FBC"/>
    <w:rsid w:val="00D1448C"/>
    <w:rsid w:val="00D2414D"/>
    <w:rsid w:val="00D3006A"/>
    <w:rsid w:val="00D30F5C"/>
    <w:rsid w:val="00D31064"/>
    <w:rsid w:val="00D35D77"/>
    <w:rsid w:val="00D35DC5"/>
    <w:rsid w:val="00D42F2F"/>
    <w:rsid w:val="00D445EB"/>
    <w:rsid w:val="00D45267"/>
    <w:rsid w:val="00D46C65"/>
    <w:rsid w:val="00D538E8"/>
    <w:rsid w:val="00D57816"/>
    <w:rsid w:val="00D64061"/>
    <w:rsid w:val="00D64833"/>
    <w:rsid w:val="00D67DCE"/>
    <w:rsid w:val="00D7385C"/>
    <w:rsid w:val="00D75755"/>
    <w:rsid w:val="00D808EE"/>
    <w:rsid w:val="00D81DFA"/>
    <w:rsid w:val="00D845D2"/>
    <w:rsid w:val="00D85BB9"/>
    <w:rsid w:val="00D86278"/>
    <w:rsid w:val="00D901A4"/>
    <w:rsid w:val="00D92221"/>
    <w:rsid w:val="00D96062"/>
    <w:rsid w:val="00DA341E"/>
    <w:rsid w:val="00DB238E"/>
    <w:rsid w:val="00DB25EB"/>
    <w:rsid w:val="00DB3C7A"/>
    <w:rsid w:val="00DC18F7"/>
    <w:rsid w:val="00DC1F09"/>
    <w:rsid w:val="00DD5B79"/>
    <w:rsid w:val="00DD5DFD"/>
    <w:rsid w:val="00DE08B9"/>
    <w:rsid w:val="00DE6BAC"/>
    <w:rsid w:val="00DF505D"/>
    <w:rsid w:val="00E02A02"/>
    <w:rsid w:val="00E0452E"/>
    <w:rsid w:val="00E05544"/>
    <w:rsid w:val="00E15225"/>
    <w:rsid w:val="00E16AC0"/>
    <w:rsid w:val="00E26880"/>
    <w:rsid w:val="00E40145"/>
    <w:rsid w:val="00E45998"/>
    <w:rsid w:val="00E4622D"/>
    <w:rsid w:val="00E473AB"/>
    <w:rsid w:val="00E523A0"/>
    <w:rsid w:val="00E6062A"/>
    <w:rsid w:val="00E64B20"/>
    <w:rsid w:val="00E65B39"/>
    <w:rsid w:val="00E720CE"/>
    <w:rsid w:val="00E74EB7"/>
    <w:rsid w:val="00E82982"/>
    <w:rsid w:val="00EA6431"/>
    <w:rsid w:val="00EA645B"/>
    <w:rsid w:val="00EB0AD2"/>
    <w:rsid w:val="00EB1E1C"/>
    <w:rsid w:val="00EB212C"/>
    <w:rsid w:val="00EB4D4F"/>
    <w:rsid w:val="00EB58F1"/>
    <w:rsid w:val="00ED06FF"/>
    <w:rsid w:val="00ED1368"/>
    <w:rsid w:val="00ED6402"/>
    <w:rsid w:val="00EE0F5D"/>
    <w:rsid w:val="00EE41B5"/>
    <w:rsid w:val="00EE51B9"/>
    <w:rsid w:val="00EE5ED5"/>
    <w:rsid w:val="00EF274E"/>
    <w:rsid w:val="00F001EA"/>
    <w:rsid w:val="00F02A99"/>
    <w:rsid w:val="00F03015"/>
    <w:rsid w:val="00F03DC7"/>
    <w:rsid w:val="00F0557F"/>
    <w:rsid w:val="00F07EB6"/>
    <w:rsid w:val="00F24A9F"/>
    <w:rsid w:val="00F27CC9"/>
    <w:rsid w:val="00F322CE"/>
    <w:rsid w:val="00F37EEC"/>
    <w:rsid w:val="00F40739"/>
    <w:rsid w:val="00F4192E"/>
    <w:rsid w:val="00F42BB4"/>
    <w:rsid w:val="00F50B88"/>
    <w:rsid w:val="00F564B4"/>
    <w:rsid w:val="00F60200"/>
    <w:rsid w:val="00F60784"/>
    <w:rsid w:val="00F62FE2"/>
    <w:rsid w:val="00F66A05"/>
    <w:rsid w:val="00F70509"/>
    <w:rsid w:val="00F7549E"/>
    <w:rsid w:val="00F85CBE"/>
    <w:rsid w:val="00F95F7C"/>
    <w:rsid w:val="00FA0CCC"/>
    <w:rsid w:val="00FA223B"/>
    <w:rsid w:val="00FA2526"/>
    <w:rsid w:val="00FA489E"/>
    <w:rsid w:val="00FA5B7C"/>
    <w:rsid w:val="00FA6161"/>
    <w:rsid w:val="00FA67D0"/>
    <w:rsid w:val="00FB0886"/>
    <w:rsid w:val="00FB33F2"/>
    <w:rsid w:val="00FB43DC"/>
    <w:rsid w:val="00FB4591"/>
    <w:rsid w:val="00FC2E64"/>
    <w:rsid w:val="00FD119E"/>
    <w:rsid w:val="00FF4B19"/>
    <w:rsid w:val="00FF6B0D"/>
    <w:rsid w:val="00FF7BCE"/>
    <w:rsid w:val="011088A6"/>
    <w:rsid w:val="014C8105"/>
    <w:rsid w:val="015D73A7"/>
    <w:rsid w:val="016A4B17"/>
    <w:rsid w:val="01B2DC1F"/>
    <w:rsid w:val="028FA1C4"/>
    <w:rsid w:val="0294F600"/>
    <w:rsid w:val="02B61381"/>
    <w:rsid w:val="02FFA9F5"/>
    <w:rsid w:val="0302C525"/>
    <w:rsid w:val="03200624"/>
    <w:rsid w:val="035B941F"/>
    <w:rsid w:val="035EF24B"/>
    <w:rsid w:val="04458275"/>
    <w:rsid w:val="046BC491"/>
    <w:rsid w:val="04C857D4"/>
    <w:rsid w:val="057C8A1B"/>
    <w:rsid w:val="05987E9C"/>
    <w:rsid w:val="05B8841B"/>
    <w:rsid w:val="061F127B"/>
    <w:rsid w:val="065907B3"/>
    <w:rsid w:val="0671EFE0"/>
    <w:rsid w:val="067267F9"/>
    <w:rsid w:val="06CF85F3"/>
    <w:rsid w:val="06DE1D37"/>
    <w:rsid w:val="07650B25"/>
    <w:rsid w:val="0876572B"/>
    <w:rsid w:val="08CCABDB"/>
    <w:rsid w:val="0972B899"/>
    <w:rsid w:val="09B3D741"/>
    <w:rsid w:val="09F71042"/>
    <w:rsid w:val="0AE32158"/>
    <w:rsid w:val="0B1DE2F1"/>
    <w:rsid w:val="0B8D9FDF"/>
    <w:rsid w:val="0BBB414D"/>
    <w:rsid w:val="0C2F0A1A"/>
    <w:rsid w:val="0C64B261"/>
    <w:rsid w:val="0CB67BC8"/>
    <w:rsid w:val="0D45BD11"/>
    <w:rsid w:val="0D5D6E1A"/>
    <w:rsid w:val="0D6889EE"/>
    <w:rsid w:val="0DA89101"/>
    <w:rsid w:val="0E2237D5"/>
    <w:rsid w:val="0E3D8A46"/>
    <w:rsid w:val="0E52C12C"/>
    <w:rsid w:val="0E96619A"/>
    <w:rsid w:val="0EBD8297"/>
    <w:rsid w:val="0F0C2181"/>
    <w:rsid w:val="0FA523FA"/>
    <w:rsid w:val="0FF9B0D9"/>
    <w:rsid w:val="100E223F"/>
    <w:rsid w:val="10136FB3"/>
    <w:rsid w:val="102866F4"/>
    <w:rsid w:val="1060B8CF"/>
    <w:rsid w:val="10BD686D"/>
    <w:rsid w:val="10FDA3F9"/>
    <w:rsid w:val="11850FB1"/>
    <w:rsid w:val="118AD8FF"/>
    <w:rsid w:val="11B49F5E"/>
    <w:rsid w:val="11D1358E"/>
    <w:rsid w:val="120E73FC"/>
    <w:rsid w:val="121AA8C0"/>
    <w:rsid w:val="124A23D1"/>
    <w:rsid w:val="125D860F"/>
    <w:rsid w:val="131EA840"/>
    <w:rsid w:val="1335D98F"/>
    <w:rsid w:val="13727F4C"/>
    <w:rsid w:val="13B7A32F"/>
    <w:rsid w:val="13E8E30A"/>
    <w:rsid w:val="1441FA96"/>
    <w:rsid w:val="14578948"/>
    <w:rsid w:val="152DECF2"/>
    <w:rsid w:val="1546D122"/>
    <w:rsid w:val="158EBC3E"/>
    <w:rsid w:val="15DD5F19"/>
    <w:rsid w:val="15FA251A"/>
    <w:rsid w:val="16890837"/>
    <w:rsid w:val="17103AA9"/>
    <w:rsid w:val="172290F1"/>
    <w:rsid w:val="17356EB2"/>
    <w:rsid w:val="17A239E7"/>
    <w:rsid w:val="17C87425"/>
    <w:rsid w:val="17E2C123"/>
    <w:rsid w:val="183B7C42"/>
    <w:rsid w:val="188AE75E"/>
    <w:rsid w:val="18AD35D7"/>
    <w:rsid w:val="18DF2BFD"/>
    <w:rsid w:val="18EDFDDD"/>
    <w:rsid w:val="19DA061B"/>
    <w:rsid w:val="1A118B71"/>
    <w:rsid w:val="1A713D59"/>
    <w:rsid w:val="1B0E3CCE"/>
    <w:rsid w:val="1B6AF499"/>
    <w:rsid w:val="1BD7F0DC"/>
    <w:rsid w:val="1C0B048B"/>
    <w:rsid w:val="1C464EE0"/>
    <w:rsid w:val="1C917DA7"/>
    <w:rsid w:val="1CACD2C8"/>
    <w:rsid w:val="1CB5E571"/>
    <w:rsid w:val="1CE4F48C"/>
    <w:rsid w:val="1DAD0FE5"/>
    <w:rsid w:val="1EBF48F5"/>
    <w:rsid w:val="1F28F764"/>
    <w:rsid w:val="1F5B0858"/>
    <w:rsid w:val="1FC64A2D"/>
    <w:rsid w:val="204EB3F7"/>
    <w:rsid w:val="20875F28"/>
    <w:rsid w:val="20ECC51A"/>
    <w:rsid w:val="20FBB2B6"/>
    <w:rsid w:val="2180341C"/>
    <w:rsid w:val="220B2516"/>
    <w:rsid w:val="22A4728B"/>
    <w:rsid w:val="22D0F062"/>
    <w:rsid w:val="2335FD25"/>
    <w:rsid w:val="236F48E3"/>
    <w:rsid w:val="23982921"/>
    <w:rsid w:val="245658F3"/>
    <w:rsid w:val="246B4897"/>
    <w:rsid w:val="247542CC"/>
    <w:rsid w:val="257705BC"/>
    <w:rsid w:val="25DACA8D"/>
    <w:rsid w:val="263FEDE8"/>
    <w:rsid w:val="2648CA59"/>
    <w:rsid w:val="264D20E0"/>
    <w:rsid w:val="2680DC8F"/>
    <w:rsid w:val="268FE000"/>
    <w:rsid w:val="26E0008A"/>
    <w:rsid w:val="274DE27A"/>
    <w:rsid w:val="2762BD6E"/>
    <w:rsid w:val="278A8574"/>
    <w:rsid w:val="27991B7C"/>
    <w:rsid w:val="28161D40"/>
    <w:rsid w:val="2831B105"/>
    <w:rsid w:val="28CEA022"/>
    <w:rsid w:val="28E289A3"/>
    <w:rsid w:val="28F34B77"/>
    <w:rsid w:val="29231618"/>
    <w:rsid w:val="295123D8"/>
    <w:rsid w:val="2A345C26"/>
    <w:rsid w:val="2A6186DE"/>
    <w:rsid w:val="2A84D16D"/>
    <w:rsid w:val="2AB7212C"/>
    <w:rsid w:val="2AC3E6C5"/>
    <w:rsid w:val="2B013CE7"/>
    <w:rsid w:val="2B1A12E0"/>
    <w:rsid w:val="2B557BA7"/>
    <w:rsid w:val="2B78D05F"/>
    <w:rsid w:val="2B90AB88"/>
    <w:rsid w:val="2BD12C6E"/>
    <w:rsid w:val="2BE0A30D"/>
    <w:rsid w:val="2BFE951E"/>
    <w:rsid w:val="2D0D2022"/>
    <w:rsid w:val="2D806224"/>
    <w:rsid w:val="2E5B084A"/>
    <w:rsid w:val="2E685999"/>
    <w:rsid w:val="2E9D219A"/>
    <w:rsid w:val="2EC3BD94"/>
    <w:rsid w:val="2EF094A5"/>
    <w:rsid w:val="2F264335"/>
    <w:rsid w:val="2FB85A1A"/>
    <w:rsid w:val="2FD10371"/>
    <w:rsid w:val="2FEE316C"/>
    <w:rsid w:val="2FFCB991"/>
    <w:rsid w:val="30A50468"/>
    <w:rsid w:val="30D6EE10"/>
    <w:rsid w:val="310738AC"/>
    <w:rsid w:val="3181CB37"/>
    <w:rsid w:val="3197BFA9"/>
    <w:rsid w:val="31BB4BEF"/>
    <w:rsid w:val="3249BC44"/>
    <w:rsid w:val="325508D6"/>
    <w:rsid w:val="327336A5"/>
    <w:rsid w:val="328C1A14"/>
    <w:rsid w:val="32960E9E"/>
    <w:rsid w:val="32A17325"/>
    <w:rsid w:val="32C6E780"/>
    <w:rsid w:val="32E05B4E"/>
    <w:rsid w:val="3341A3B3"/>
    <w:rsid w:val="33702604"/>
    <w:rsid w:val="33F62705"/>
    <w:rsid w:val="344AC4AE"/>
    <w:rsid w:val="3571524E"/>
    <w:rsid w:val="36CE8C2D"/>
    <w:rsid w:val="3737B7B9"/>
    <w:rsid w:val="3746C87C"/>
    <w:rsid w:val="37476B4B"/>
    <w:rsid w:val="375D9D91"/>
    <w:rsid w:val="38162EC2"/>
    <w:rsid w:val="3847AF59"/>
    <w:rsid w:val="3857B24A"/>
    <w:rsid w:val="3870178C"/>
    <w:rsid w:val="38C54489"/>
    <w:rsid w:val="38D4B70A"/>
    <w:rsid w:val="3933ED82"/>
    <w:rsid w:val="39A543FB"/>
    <w:rsid w:val="3A17628E"/>
    <w:rsid w:val="3A1A55A5"/>
    <w:rsid w:val="3A69EE07"/>
    <w:rsid w:val="3C0F9C1A"/>
    <w:rsid w:val="3C2E3EDF"/>
    <w:rsid w:val="3D1A5477"/>
    <w:rsid w:val="3D230785"/>
    <w:rsid w:val="3D32CEEC"/>
    <w:rsid w:val="3D7A59CE"/>
    <w:rsid w:val="3D7FBE32"/>
    <w:rsid w:val="3DA42FDF"/>
    <w:rsid w:val="3DA5601B"/>
    <w:rsid w:val="3DE1E689"/>
    <w:rsid w:val="3E7566C4"/>
    <w:rsid w:val="3EECB447"/>
    <w:rsid w:val="3F33F3F2"/>
    <w:rsid w:val="3F7C9007"/>
    <w:rsid w:val="3FD8D388"/>
    <w:rsid w:val="3FE89B0C"/>
    <w:rsid w:val="40749314"/>
    <w:rsid w:val="41B258CB"/>
    <w:rsid w:val="41CB3ABB"/>
    <w:rsid w:val="42272DF2"/>
    <w:rsid w:val="426FDAD3"/>
    <w:rsid w:val="42CF9BC3"/>
    <w:rsid w:val="430463D1"/>
    <w:rsid w:val="43F83385"/>
    <w:rsid w:val="44B9F9E3"/>
    <w:rsid w:val="44EC42CB"/>
    <w:rsid w:val="45158DF7"/>
    <w:rsid w:val="457EE77D"/>
    <w:rsid w:val="45A3F32C"/>
    <w:rsid w:val="45AF6490"/>
    <w:rsid w:val="460773C3"/>
    <w:rsid w:val="4662D8F8"/>
    <w:rsid w:val="466DC5CE"/>
    <w:rsid w:val="46B2F61A"/>
    <w:rsid w:val="471E3B01"/>
    <w:rsid w:val="474B7E9E"/>
    <w:rsid w:val="47A675C1"/>
    <w:rsid w:val="47CACD36"/>
    <w:rsid w:val="480C8198"/>
    <w:rsid w:val="48674BC4"/>
    <w:rsid w:val="48B46434"/>
    <w:rsid w:val="49182D9D"/>
    <w:rsid w:val="49197780"/>
    <w:rsid w:val="49AEAAED"/>
    <w:rsid w:val="4A09CB8D"/>
    <w:rsid w:val="4A6A2400"/>
    <w:rsid w:val="4AC69BA1"/>
    <w:rsid w:val="4AFB02DA"/>
    <w:rsid w:val="4B364C1A"/>
    <w:rsid w:val="4B55F3EE"/>
    <w:rsid w:val="4B93D4EE"/>
    <w:rsid w:val="4BEB4581"/>
    <w:rsid w:val="4C0581DD"/>
    <w:rsid w:val="4C1CEC63"/>
    <w:rsid w:val="4CAE9F1B"/>
    <w:rsid w:val="4CECB036"/>
    <w:rsid w:val="4D770080"/>
    <w:rsid w:val="4D7E80F6"/>
    <w:rsid w:val="4DAD815A"/>
    <w:rsid w:val="4DBD581C"/>
    <w:rsid w:val="4DE3FEFE"/>
    <w:rsid w:val="4EAB206D"/>
    <w:rsid w:val="4F34C73D"/>
    <w:rsid w:val="4F3E308B"/>
    <w:rsid w:val="4F8B4073"/>
    <w:rsid w:val="4F9C31A7"/>
    <w:rsid w:val="4FB9425B"/>
    <w:rsid w:val="5008ED06"/>
    <w:rsid w:val="5017937D"/>
    <w:rsid w:val="50674EAA"/>
    <w:rsid w:val="50728BFA"/>
    <w:rsid w:val="508172C5"/>
    <w:rsid w:val="50C1FCBE"/>
    <w:rsid w:val="50CBBC56"/>
    <w:rsid w:val="51457C5D"/>
    <w:rsid w:val="518EA00B"/>
    <w:rsid w:val="51988783"/>
    <w:rsid w:val="52E7FA73"/>
    <w:rsid w:val="5332FF3D"/>
    <w:rsid w:val="537F62B9"/>
    <w:rsid w:val="538481E3"/>
    <w:rsid w:val="53DF7B11"/>
    <w:rsid w:val="53E4733F"/>
    <w:rsid w:val="549C79FD"/>
    <w:rsid w:val="55870429"/>
    <w:rsid w:val="55EAB02D"/>
    <w:rsid w:val="560426BC"/>
    <w:rsid w:val="561742E5"/>
    <w:rsid w:val="56243D9E"/>
    <w:rsid w:val="563E850E"/>
    <w:rsid w:val="5684ACDE"/>
    <w:rsid w:val="5783F05F"/>
    <w:rsid w:val="57CA8FD4"/>
    <w:rsid w:val="580394E8"/>
    <w:rsid w:val="580E56D3"/>
    <w:rsid w:val="58E73A28"/>
    <w:rsid w:val="592F466B"/>
    <w:rsid w:val="5A2E335E"/>
    <w:rsid w:val="5A2F096E"/>
    <w:rsid w:val="5A8398B1"/>
    <w:rsid w:val="5A8512FB"/>
    <w:rsid w:val="5B0426C1"/>
    <w:rsid w:val="5B36EDB9"/>
    <w:rsid w:val="5B63E971"/>
    <w:rsid w:val="5B86DEFF"/>
    <w:rsid w:val="5BD3918B"/>
    <w:rsid w:val="5BEB259C"/>
    <w:rsid w:val="5BEEF02D"/>
    <w:rsid w:val="5C530145"/>
    <w:rsid w:val="5CC860D9"/>
    <w:rsid w:val="5CEFDF13"/>
    <w:rsid w:val="5D0B82C3"/>
    <w:rsid w:val="5E368436"/>
    <w:rsid w:val="5E4FCBBD"/>
    <w:rsid w:val="5E6CA167"/>
    <w:rsid w:val="5ECA1523"/>
    <w:rsid w:val="5F02DF38"/>
    <w:rsid w:val="5F136B8B"/>
    <w:rsid w:val="5F7CBF3E"/>
    <w:rsid w:val="5F85DA67"/>
    <w:rsid w:val="5F95C974"/>
    <w:rsid w:val="605230C6"/>
    <w:rsid w:val="609E1821"/>
    <w:rsid w:val="60A863A4"/>
    <w:rsid w:val="60DB4C4D"/>
    <w:rsid w:val="61025B5D"/>
    <w:rsid w:val="61443913"/>
    <w:rsid w:val="618E0D21"/>
    <w:rsid w:val="6255F39B"/>
    <w:rsid w:val="62752119"/>
    <w:rsid w:val="6277EF05"/>
    <w:rsid w:val="62CB9BAD"/>
    <w:rsid w:val="63175560"/>
    <w:rsid w:val="632648A0"/>
    <w:rsid w:val="634B338D"/>
    <w:rsid w:val="64F87481"/>
    <w:rsid w:val="6651E651"/>
    <w:rsid w:val="665E28FA"/>
    <w:rsid w:val="667AB4F3"/>
    <w:rsid w:val="66D5F5B2"/>
    <w:rsid w:val="674926D3"/>
    <w:rsid w:val="676DA65B"/>
    <w:rsid w:val="67A1050E"/>
    <w:rsid w:val="6872DE38"/>
    <w:rsid w:val="687BC851"/>
    <w:rsid w:val="693D7904"/>
    <w:rsid w:val="69566300"/>
    <w:rsid w:val="69BC15B5"/>
    <w:rsid w:val="69C0D998"/>
    <w:rsid w:val="69C1AB47"/>
    <w:rsid w:val="6A3FDEE7"/>
    <w:rsid w:val="6AF1D581"/>
    <w:rsid w:val="6AF88BC8"/>
    <w:rsid w:val="6B425287"/>
    <w:rsid w:val="6C07B2B6"/>
    <w:rsid w:val="6CA79AD1"/>
    <w:rsid w:val="6D2C1F9A"/>
    <w:rsid w:val="6D302C44"/>
    <w:rsid w:val="6DC8B555"/>
    <w:rsid w:val="6DEBAB93"/>
    <w:rsid w:val="6E060CC3"/>
    <w:rsid w:val="6E32F9A9"/>
    <w:rsid w:val="6E40E602"/>
    <w:rsid w:val="6ED73DD9"/>
    <w:rsid w:val="6ED89F9A"/>
    <w:rsid w:val="6FF73500"/>
    <w:rsid w:val="700CD08D"/>
    <w:rsid w:val="70858795"/>
    <w:rsid w:val="70C8AA64"/>
    <w:rsid w:val="719B27FA"/>
    <w:rsid w:val="7202B0E1"/>
    <w:rsid w:val="72218003"/>
    <w:rsid w:val="72AA77D2"/>
    <w:rsid w:val="7369147A"/>
    <w:rsid w:val="7369A984"/>
    <w:rsid w:val="738E14ED"/>
    <w:rsid w:val="746B6B38"/>
    <w:rsid w:val="7504E26D"/>
    <w:rsid w:val="754CDDB0"/>
    <w:rsid w:val="75591170"/>
    <w:rsid w:val="756D45F8"/>
    <w:rsid w:val="769FC147"/>
    <w:rsid w:val="76D33FF6"/>
    <w:rsid w:val="770E1F4B"/>
    <w:rsid w:val="7821FA0C"/>
    <w:rsid w:val="783DBCB7"/>
    <w:rsid w:val="79D2A86D"/>
    <w:rsid w:val="7A0BAF35"/>
    <w:rsid w:val="7A32B436"/>
    <w:rsid w:val="7A5CD4F1"/>
    <w:rsid w:val="7B0E76FE"/>
    <w:rsid w:val="7B3843AD"/>
    <w:rsid w:val="7B4238D9"/>
    <w:rsid w:val="7B7E9E6F"/>
    <w:rsid w:val="7B83FB33"/>
    <w:rsid w:val="7BAAA290"/>
    <w:rsid w:val="7BF6B651"/>
    <w:rsid w:val="7C36A85A"/>
    <w:rsid w:val="7C831CAF"/>
    <w:rsid w:val="7CAAEE34"/>
    <w:rsid w:val="7CC8E8E5"/>
    <w:rsid w:val="7D32DA7E"/>
    <w:rsid w:val="7D5AADB8"/>
    <w:rsid w:val="7DF0E10E"/>
    <w:rsid w:val="7EE396A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4F600"/>
  <w15:chartTrackingRefBased/>
  <w15:docId w15:val="{BCBC9156-287B-4969-8327-17E10CFB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1F"/>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2">
    <w:name w:val="toc 2"/>
    <w:basedOn w:val="Normal"/>
    <w:next w:val="Normal"/>
    <w:autoRedefine/>
    <w:uiPriority w:val="39"/>
    <w:unhideWhenUsed/>
    <w:pPr>
      <w:spacing w:before="120" w:after="0"/>
      <w:ind w:left="240"/>
    </w:pPr>
    <w:rPr>
      <w:b/>
      <w:bCs/>
      <w:sz w:val="22"/>
      <w:szCs w:val="22"/>
    </w:rPr>
  </w:style>
  <w:style w:type="paragraph" w:styleId="TOC3">
    <w:name w:val="toc 3"/>
    <w:basedOn w:val="Normal"/>
    <w:next w:val="Normal"/>
    <w:autoRedefine/>
    <w:uiPriority w:val="39"/>
    <w:unhideWhenUsed/>
    <w:pPr>
      <w:spacing w:after="0"/>
      <w:ind w:left="480"/>
    </w:pPr>
    <w:rPr>
      <w:sz w:val="20"/>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0A2F40" w:themeColor="accent1" w:themeShade="7F"/>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EndnoteReference">
    <w:name w:val="endnote reference"/>
    <w:basedOn w:val="DefaultParagraphFont"/>
    <w:uiPriority w:val="99"/>
    <w:semiHidden/>
    <w:unhideWhenUsed/>
    <w:rPr>
      <w:vertAlign w:val="superscript"/>
    </w:rPr>
  </w:style>
  <w:style w:type="paragraph" w:styleId="Caption">
    <w:name w:val="caption"/>
    <w:basedOn w:val="Normal"/>
    <w:next w:val="Normal"/>
    <w:uiPriority w:val="35"/>
    <w:unhideWhenUsed/>
    <w:qFormat/>
    <w:rsid w:val="00262B8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11387"/>
    <w:pPr>
      <w:spacing w:after="0"/>
    </w:pPr>
    <w:rPr>
      <w:i/>
      <w:iCs/>
      <w:sz w:val="20"/>
      <w:szCs w:val="20"/>
    </w:rPr>
  </w:style>
  <w:style w:type="paragraph" w:styleId="TOC1">
    <w:name w:val="toc 1"/>
    <w:basedOn w:val="Normal"/>
    <w:next w:val="Normal"/>
    <w:autoRedefine/>
    <w:uiPriority w:val="39"/>
    <w:unhideWhenUsed/>
    <w:rsid w:val="00CB592B"/>
    <w:pPr>
      <w:spacing w:before="120" w:after="0"/>
    </w:pPr>
    <w:rPr>
      <w:b/>
      <w:bCs/>
      <w:i/>
      <w:iCs/>
    </w:rPr>
  </w:style>
  <w:style w:type="paragraph" w:styleId="TOC4">
    <w:name w:val="toc 4"/>
    <w:basedOn w:val="Normal"/>
    <w:next w:val="Normal"/>
    <w:autoRedefine/>
    <w:uiPriority w:val="39"/>
    <w:unhideWhenUsed/>
    <w:rsid w:val="00CB592B"/>
    <w:pPr>
      <w:spacing w:after="0"/>
      <w:ind w:left="720"/>
    </w:pPr>
    <w:rPr>
      <w:sz w:val="20"/>
      <w:szCs w:val="20"/>
    </w:rPr>
  </w:style>
  <w:style w:type="paragraph" w:styleId="TOC5">
    <w:name w:val="toc 5"/>
    <w:basedOn w:val="Normal"/>
    <w:next w:val="Normal"/>
    <w:autoRedefine/>
    <w:uiPriority w:val="39"/>
    <w:unhideWhenUsed/>
    <w:rsid w:val="00CB592B"/>
    <w:pPr>
      <w:spacing w:after="0"/>
      <w:ind w:left="960"/>
    </w:pPr>
    <w:rPr>
      <w:sz w:val="20"/>
      <w:szCs w:val="20"/>
    </w:rPr>
  </w:style>
  <w:style w:type="paragraph" w:styleId="TOC6">
    <w:name w:val="toc 6"/>
    <w:basedOn w:val="Normal"/>
    <w:next w:val="Normal"/>
    <w:autoRedefine/>
    <w:uiPriority w:val="39"/>
    <w:unhideWhenUsed/>
    <w:rsid w:val="00CB592B"/>
    <w:pPr>
      <w:spacing w:after="0"/>
      <w:ind w:left="1200"/>
    </w:pPr>
    <w:rPr>
      <w:sz w:val="20"/>
      <w:szCs w:val="20"/>
    </w:rPr>
  </w:style>
  <w:style w:type="paragraph" w:styleId="TOC7">
    <w:name w:val="toc 7"/>
    <w:basedOn w:val="Normal"/>
    <w:next w:val="Normal"/>
    <w:autoRedefine/>
    <w:uiPriority w:val="39"/>
    <w:unhideWhenUsed/>
    <w:rsid w:val="00CB592B"/>
    <w:pPr>
      <w:spacing w:after="0"/>
      <w:ind w:left="1440"/>
    </w:pPr>
    <w:rPr>
      <w:sz w:val="20"/>
      <w:szCs w:val="20"/>
    </w:rPr>
  </w:style>
  <w:style w:type="paragraph" w:styleId="TOC8">
    <w:name w:val="toc 8"/>
    <w:basedOn w:val="Normal"/>
    <w:next w:val="Normal"/>
    <w:autoRedefine/>
    <w:uiPriority w:val="39"/>
    <w:unhideWhenUsed/>
    <w:rsid w:val="00CB592B"/>
    <w:pPr>
      <w:spacing w:after="0"/>
      <w:ind w:left="1680"/>
    </w:pPr>
    <w:rPr>
      <w:sz w:val="20"/>
      <w:szCs w:val="20"/>
    </w:rPr>
  </w:style>
  <w:style w:type="paragraph" w:styleId="TOC9">
    <w:name w:val="toc 9"/>
    <w:basedOn w:val="Normal"/>
    <w:next w:val="Normal"/>
    <w:autoRedefine/>
    <w:uiPriority w:val="39"/>
    <w:unhideWhenUsed/>
    <w:rsid w:val="00CB592B"/>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duayLvAkr5XoCCjQPRJuuOzEuKkSfi3h/edit?usp=sharing&amp;ouid=116882737863394746926&amp;rtpof=true&amp;sd=true" TargetMode="External"/><Relationship Id="rId18" Type="http://schemas.openxmlformats.org/officeDocument/2006/relationships/hyperlink" Target="https://docs.google.com/document/d/10bSBSed_QmSJq7KCL1iQH021Z4FKoOpu/edit?usp=sharing&amp;ouid=116882737863394746926&amp;rtpof=true&amp;sd=tru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youtu.be/ZEMZFg1Z7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google.com/spreadsheets/d/1iZchqhQk7M5mFRPf_dwUdw2iOe0g8V7F/edit?usp=sharing&amp;ouid=116882737863394746926&amp;rtpof=true&amp;sd=true"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google.com/spreadsheets/d/1iZchqhQk7M5mFRPf_dwUdw2iOe0g8V7F/edit?usp=sharing&amp;ouid=116882737863394746926&amp;rtpof=true&amp;sd=true" TargetMode="External"/><Relationship Id="rId20" Type="http://schemas.openxmlformats.org/officeDocument/2006/relationships/hyperlink" Target="https://docs.google.com/document/d/1N9vu3Pu-3Ujo9qF0hQtjPAibkYonWbDk/edit?usp=sharing&amp;ouid=103436172579761145110&amp;rtpof=true&amp;sd=true"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google.com/spreadsheets/d/11YlFByAJYmWuKExqH8ynK1OXGfzB8nxJWmZWyi2jcAE/edit?usp=sharing"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espe-my.sharepoint.com/:w:/r/personal/artoapanta3_espe_edu_ec/_layouts/15/Doc.aspx?sourcedoc=%7Ba8eb5e77-567f-494f-9d48-a348b26664f2%7D&amp;action=edit&amp;wdPid=327371db&amp;wdPreviousSession=ff4dbbe8-c17a-c28a-c8a1-86bd20e92837&amp;wdPreviousSessionSrc=Re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document/d/11QJz9ib_tslTtk2HdSOtLENh3vswZEfY/edit?usp=sharing&amp;ouid=116882737863394746926&amp;rtpof=true&amp;sd=true" TargetMode="External"/><Relationship Id="rId22" Type="http://schemas.openxmlformats.org/officeDocument/2006/relationships/image" Target="media/image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98D6-E338-4DA4-9BBC-E957E1DC7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3691</Words>
  <Characters>21040</Characters>
  <Application>Microsoft Office Word</Application>
  <DocSecurity>4</DocSecurity>
  <Lines>175</Lines>
  <Paragraphs>49</Paragraphs>
  <ScaleCrop>false</ScaleCrop>
  <Company/>
  <LinksUpToDate>false</LinksUpToDate>
  <CharactersWithSpaces>24682</CharactersWithSpaces>
  <SharedDoc>false</SharedDoc>
  <HLinks>
    <vt:vector size="276" baseType="variant">
      <vt:variant>
        <vt:i4>3866744</vt:i4>
      </vt:variant>
      <vt:variant>
        <vt:i4>327</vt:i4>
      </vt:variant>
      <vt:variant>
        <vt:i4>0</vt:i4>
      </vt:variant>
      <vt:variant>
        <vt:i4>5</vt:i4>
      </vt:variant>
      <vt:variant>
        <vt:lpwstr>https://docs.google.com/document/d/1N9vu3Pu-3Ujo9qF0hQtjPAibkYonWbDk/edit?usp=sharing&amp;ouid=103436172579761145110&amp;rtpof=true&amp;sd=true</vt:lpwstr>
      </vt:variant>
      <vt:variant>
        <vt:lpwstr/>
      </vt:variant>
      <vt:variant>
        <vt:i4>5636185</vt:i4>
      </vt:variant>
      <vt:variant>
        <vt:i4>324</vt:i4>
      </vt:variant>
      <vt:variant>
        <vt:i4>0</vt:i4>
      </vt:variant>
      <vt:variant>
        <vt:i4>5</vt:i4>
      </vt:variant>
      <vt:variant>
        <vt:lpwstr>https://uespe-my.sharepoint.com/:w:/r/personal/artoapanta3_espe_edu_ec/_layouts/15/Doc.aspx?sourcedoc=%7Ba8eb5e77-567f-494f-9d48-a348b26664f2%7D&amp;action=edit&amp;wdPid=327371db&amp;wdPreviousSession=ff4dbbe8-c17a-c28a-c8a1-86bd20e92837&amp;wdPreviousSessionSrc=Reload</vt:lpwstr>
      </vt:variant>
      <vt:variant>
        <vt:lpwstr/>
      </vt:variant>
      <vt:variant>
        <vt:i4>1638433</vt:i4>
      </vt:variant>
      <vt:variant>
        <vt:i4>321</vt:i4>
      </vt:variant>
      <vt:variant>
        <vt:i4>0</vt:i4>
      </vt:variant>
      <vt:variant>
        <vt:i4>5</vt:i4>
      </vt:variant>
      <vt:variant>
        <vt:lpwstr>https://docs.google.com/document/d/10bSBSed_QmSJq7KCL1iQH021Z4FKoOpu/edit?usp=sharing&amp;ouid=116882737863394746926&amp;rtpof=true&amp;sd=true</vt:lpwstr>
      </vt:variant>
      <vt:variant>
        <vt:lpwstr/>
      </vt:variant>
      <vt:variant>
        <vt:i4>6815751</vt:i4>
      </vt:variant>
      <vt:variant>
        <vt:i4>318</vt:i4>
      </vt:variant>
      <vt:variant>
        <vt:i4>0</vt:i4>
      </vt:variant>
      <vt:variant>
        <vt:i4>5</vt:i4>
      </vt:variant>
      <vt:variant>
        <vt:lpwstr>https://docs.google.com/spreadsheets/d/1iZchqhQk7M5mFRPf_dwUdw2iOe0g8V7F/edit?usp=sharing&amp;ouid=116882737863394746926&amp;rtpof=true&amp;sd=true</vt:lpwstr>
      </vt:variant>
      <vt:variant>
        <vt:lpwstr/>
      </vt:variant>
      <vt:variant>
        <vt:i4>6815751</vt:i4>
      </vt:variant>
      <vt:variant>
        <vt:i4>315</vt:i4>
      </vt:variant>
      <vt:variant>
        <vt:i4>0</vt:i4>
      </vt:variant>
      <vt:variant>
        <vt:i4>5</vt:i4>
      </vt:variant>
      <vt:variant>
        <vt:lpwstr>https://docs.google.com/spreadsheets/d/1iZchqhQk7M5mFRPf_dwUdw2iOe0g8V7F/edit?usp=sharing&amp;ouid=116882737863394746926&amp;rtpof=true&amp;sd=true</vt:lpwstr>
      </vt:variant>
      <vt:variant>
        <vt:lpwstr/>
      </vt:variant>
      <vt:variant>
        <vt:i4>1835082</vt:i4>
      </vt:variant>
      <vt:variant>
        <vt:i4>312</vt:i4>
      </vt:variant>
      <vt:variant>
        <vt:i4>0</vt:i4>
      </vt:variant>
      <vt:variant>
        <vt:i4>5</vt:i4>
      </vt:variant>
      <vt:variant>
        <vt:lpwstr>https://docs.google.com/spreadsheets/d/11YlFByAJYmWuKExqH8ynK1OXGfzB8nxJWmZWyi2jcAE/edit?usp=sharing</vt:lpwstr>
      </vt:variant>
      <vt:variant>
        <vt:lpwstr/>
      </vt:variant>
      <vt:variant>
        <vt:i4>5898298</vt:i4>
      </vt:variant>
      <vt:variant>
        <vt:i4>309</vt:i4>
      </vt:variant>
      <vt:variant>
        <vt:i4>0</vt:i4>
      </vt:variant>
      <vt:variant>
        <vt:i4>5</vt:i4>
      </vt:variant>
      <vt:variant>
        <vt:lpwstr>https://docs.google.com/document/d/11QJz9ib_tslTtk2HdSOtLENh3vswZEfY/edit?usp=sharing&amp;ouid=116882737863394746926&amp;rtpof=true&amp;sd=true</vt:lpwstr>
      </vt:variant>
      <vt:variant>
        <vt:lpwstr/>
      </vt:variant>
      <vt:variant>
        <vt:i4>3735652</vt:i4>
      </vt:variant>
      <vt:variant>
        <vt:i4>306</vt:i4>
      </vt:variant>
      <vt:variant>
        <vt:i4>0</vt:i4>
      </vt:variant>
      <vt:variant>
        <vt:i4>5</vt:i4>
      </vt:variant>
      <vt:variant>
        <vt:lpwstr>https://docs.google.com/document/d/1duayLvAkr5XoCCjQPRJuuOzEuKkSfi3h/edit?usp=sharing&amp;ouid=116882737863394746926&amp;rtpof=true&amp;sd=true</vt:lpwstr>
      </vt:variant>
      <vt:variant>
        <vt:lpwstr/>
      </vt:variant>
      <vt:variant>
        <vt:i4>1835064</vt:i4>
      </vt:variant>
      <vt:variant>
        <vt:i4>230</vt:i4>
      </vt:variant>
      <vt:variant>
        <vt:i4>0</vt:i4>
      </vt:variant>
      <vt:variant>
        <vt:i4>5</vt:i4>
      </vt:variant>
      <vt:variant>
        <vt:lpwstr/>
      </vt:variant>
      <vt:variant>
        <vt:lpwstr>_Toc168861743</vt:lpwstr>
      </vt:variant>
      <vt:variant>
        <vt:i4>1835064</vt:i4>
      </vt:variant>
      <vt:variant>
        <vt:i4>224</vt:i4>
      </vt:variant>
      <vt:variant>
        <vt:i4>0</vt:i4>
      </vt:variant>
      <vt:variant>
        <vt:i4>5</vt:i4>
      </vt:variant>
      <vt:variant>
        <vt:lpwstr/>
      </vt:variant>
      <vt:variant>
        <vt:lpwstr>_Toc168861742</vt:lpwstr>
      </vt:variant>
      <vt:variant>
        <vt:i4>1835064</vt:i4>
      </vt:variant>
      <vt:variant>
        <vt:i4>218</vt:i4>
      </vt:variant>
      <vt:variant>
        <vt:i4>0</vt:i4>
      </vt:variant>
      <vt:variant>
        <vt:i4>5</vt:i4>
      </vt:variant>
      <vt:variant>
        <vt:lpwstr/>
      </vt:variant>
      <vt:variant>
        <vt:lpwstr>_Toc168861741</vt:lpwstr>
      </vt:variant>
      <vt:variant>
        <vt:i4>1835064</vt:i4>
      </vt:variant>
      <vt:variant>
        <vt:i4>212</vt:i4>
      </vt:variant>
      <vt:variant>
        <vt:i4>0</vt:i4>
      </vt:variant>
      <vt:variant>
        <vt:i4>5</vt:i4>
      </vt:variant>
      <vt:variant>
        <vt:lpwstr/>
      </vt:variant>
      <vt:variant>
        <vt:lpwstr>_Toc168861740</vt:lpwstr>
      </vt:variant>
      <vt:variant>
        <vt:i4>1769528</vt:i4>
      </vt:variant>
      <vt:variant>
        <vt:i4>206</vt:i4>
      </vt:variant>
      <vt:variant>
        <vt:i4>0</vt:i4>
      </vt:variant>
      <vt:variant>
        <vt:i4>5</vt:i4>
      </vt:variant>
      <vt:variant>
        <vt:lpwstr/>
      </vt:variant>
      <vt:variant>
        <vt:lpwstr>_Toc168861739</vt:lpwstr>
      </vt:variant>
      <vt:variant>
        <vt:i4>1703994</vt:i4>
      </vt:variant>
      <vt:variant>
        <vt:i4>197</vt:i4>
      </vt:variant>
      <vt:variant>
        <vt:i4>0</vt:i4>
      </vt:variant>
      <vt:variant>
        <vt:i4>5</vt:i4>
      </vt:variant>
      <vt:variant>
        <vt:lpwstr/>
      </vt:variant>
      <vt:variant>
        <vt:lpwstr>_Toc168861521</vt:lpwstr>
      </vt:variant>
      <vt:variant>
        <vt:i4>1703994</vt:i4>
      </vt:variant>
      <vt:variant>
        <vt:i4>191</vt:i4>
      </vt:variant>
      <vt:variant>
        <vt:i4>0</vt:i4>
      </vt:variant>
      <vt:variant>
        <vt:i4>5</vt:i4>
      </vt:variant>
      <vt:variant>
        <vt:lpwstr/>
      </vt:variant>
      <vt:variant>
        <vt:lpwstr>_Toc168861520</vt:lpwstr>
      </vt:variant>
      <vt:variant>
        <vt:i4>1638458</vt:i4>
      </vt:variant>
      <vt:variant>
        <vt:i4>185</vt:i4>
      </vt:variant>
      <vt:variant>
        <vt:i4>0</vt:i4>
      </vt:variant>
      <vt:variant>
        <vt:i4>5</vt:i4>
      </vt:variant>
      <vt:variant>
        <vt:lpwstr/>
      </vt:variant>
      <vt:variant>
        <vt:lpwstr>_Toc168861519</vt:lpwstr>
      </vt:variant>
      <vt:variant>
        <vt:i4>1638458</vt:i4>
      </vt:variant>
      <vt:variant>
        <vt:i4>179</vt:i4>
      </vt:variant>
      <vt:variant>
        <vt:i4>0</vt:i4>
      </vt:variant>
      <vt:variant>
        <vt:i4>5</vt:i4>
      </vt:variant>
      <vt:variant>
        <vt:lpwstr/>
      </vt:variant>
      <vt:variant>
        <vt:lpwstr>_Toc168861518</vt:lpwstr>
      </vt:variant>
      <vt:variant>
        <vt:i4>1638458</vt:i4>
      </vt:variant>
      <vt:variant>
        <vt:i4>173</vt:i4>
      </vt:variant>
      <vt:variant>
        <vt:i4>0</vt:i4>
      </vt:variant>
      <vt:variant>
        <vt:i4>5</vt:i4>
      </vt:variant>
      <vt:variant>
        <vt:lpwstr/>
      </vt:variant>
      <vt:variant>
        <vt:lpwstr>_Toc168861517</vt:lpwstr>
      </vt:variant>
      <vt:variant>
        <vt:i4>1638458</vt:i4>
      </vt:variant>
      <vt:variant>
        <vt:i4>167</vt:i4>
      </vt:variant>
      <vt:variant>
        <vt:i4>0</vt:i4>
      </vt:variant>
      <vt:variant>
        <vt:i4>5</vt:i4>
      </vt:variant>
      <vt:variant>
        <vt:lpwstr/>
      </vt:variant>
      <vt:variant>
        <vt:lpwstr>_Toc168861516</vt:lpwstr>
      </vt:variant>
      <vt:variant>
        <vt:i4>1638458</vt:i4>
      </vt:variant>
      <vt:variant>
        <vt:i4>161</vt:i4>
      </vt:variant>
      <vt:variant>
        <vt:i4>0</vt:i4>
      </vt:variant>
      <vt:variant>
        <vt:i4>5</vt:i4>
      </vt:variant>
      <vt:variant>
        <vt:lpwstr/>
      </vt:variant>
      <vt:variant>
        <vt:lpwstr>_Toc168861515</vt:lpwstr>
      </vt:variant>
      <vt:variant>
        <vt:i4>1638458</vt:i4>
      </vt:variant>
      <vt:variant>
        <vt:i4>155</vt:i4>
      </vt:variant>
      <vt:variant>
        <vt:i4>0</vt:i4>
      </vt:variant>
      <vt:variant>
        <vt:i4>5</vt:i4>
      </vt:variant>
      <vt:variant>
        <vt:lpwstr/>
      </vt:variant>
      <vt:variant>
        <vt:lpwstr>_Toc168861514</vt:lpwstr>
      </vt:variant>
      <vt:variant>
        <vt:i4>1638458</vt:i4>
      </vt:variant>
      <vt:variant>
        <vt:i4>149</vt:i4>
      </vt:variant>
      <vt:variant>
        <vt:i4>0</vt:i4>
      </vt:variant>
      <vt:variant>
        <vt:i4>5</vt:i4>
      </vt:variant>
      <vt:variant>
        <vt:lpwstr/>
      </vt:variant>
      <vt:variant>
        <vt:lpwstr>_Toc168861513</vt:lpwstr>
      </vt:variant>
      <vt:variant>
        <vt:i4>1638458</vt:i4>
      </vt:variant>
      <vt:variant>
        <vt:i4>143</vt:i4>
      </vt:variant>
      <vt:variant>
        <vt:i4>0</vt:i4>
      </vt:variant>
      <vt:variant>
        <vt:i4>5</vt:i4>
      </vt:variant>
      <vt:variant>
        <vt:lpwstr/>
      </vt:variant>
      <vt:variant>
        <vt:lpwstr>_Toc168861512</vt:lpwstr>
      </vt:variant>
      <vt:variant>
        <vt:i4>1638458</vt:i4>
      </vt:variant>
      <vt:variant>
        <vt:i4>137</vt:i4>
      </vt:variant>
      <vt:variant>
        <vt:i4>0</vt:i4>
      </vt:variant>
      <vt:variant>
        <vt:i4>5</vt:i4>
      </vt:variant>
      <vt:variant>
        <vt:lpwstr/>
      </vt:variant>
      <vt:variant>
        <vt:lpwstr>_Toc168861511</vt:lpwstr>
      </vt:variant>
      <vt:variant>
        <vt:i4>1638458</vt:i4>
      </vt:variant>
      <vt:variant>
        <vt:i4>131</vt:i4>
      </vt:variant>
      <vt:variant>
        <vt:i4>0</vt:i4>
      </vt:variant>
      <vt:variant>
        <vt:i4>5</vt:i4>
      </vt:variant>
      <vt:variant>
        <vt:lpwstr/>
      </vt:variant>
      <vt:variant>
        <vt:lpwstr>_Toc168861510</vt:lpwstr>
      </vt:variant>
      <vt:variant>
        <vt:i4>1572922</vt:i4>
      </vt:variant>
      <vt:variant>
        <vt:i4>125</vt:i4>
      </vt:variant>
      <vt:variant>
        <vt:i4>0</vt:i4>
      </vt:variant>
      <vt:variant>
        <vt:i4>5</vt:i4>
      </vt:variant>
      <vt:variant>
        <vt:lpwstr/>
      </vt:variant>
      <vt:variant>
        <vt:lpwstr>_Toc168861509</vt:lpwstr>
      </vt:variant>
      <vt:variant>
        <vt:i4>1572922</vt:i4>
      </vt:variant>
      <vt:variant>
        <vt:i4>119</vt:i4>
      </vt:variant>
      <vt:variant>
        <vt:i4>0</vt:i4>
      </vt:variant>
      <vt:variant>
        <vt:i4>5</vt:i4>
      </vt:variant>
      <vt:variant>
        <vt:lpwstr/>
      </vt:variant>
      <vt:variant>
        <vt:lpwstr>_Toc168861508</vt:lpwstr>
      </vt:variant>
      <vt:variant>
        <vt:i4>1572922</vt:i4>
      </vt:variant>
      <vt:variant>
        <vt:i4>113</vt:i4>
      </vt:variant>
      <vt:variant>
        <vt:i4>0</vt:i4>
      </vt:variant>
      <vt:variant>
        <vt:i4>5</vt:i4>
      </vt:variant>
      <vt:variant>
        <vt:lpwstr/>
      </vt:variant>
      <vt:variant>
        <vt:lpwstr>_Toc168861507</vt:lpwstr>
      </vt:variant>
      <vt:variant>
        <vt:i4>1572922</vt:i4>
      </vt:variant>
      <vt:variant>
        <vt:i4>107</vt:i4>
      </vt:variant>
      <vt:variant>
        <vt:i4>0</vt:i4>
      </vt:variant>
      <vt:variant>
        <vt:i4>5</vt:i4>
      </vt:variant>
      <vt:variant>
        <vt:lpwstr/>
      </vt:variant>
      <vt:variant>
        <vt:lpwstr>_Toc168861506</vt:lpwstr>
      </vt:variant>
      <vt:variant>
        <vt:i4>1572922</vt:i4>
      </vt:variant>
      <vt:variant>
        <vt:i4>101</vt:i4>
      </vt:variant>
      <vt:variant>
        <vt:i4>0</vt:i4>
      </vt:variant>
      <vt:variant>
        <vt:i4>5</vt:i4>
      </vt:variant>
      <vt:variant>
        <vt:lpwstr/>
      </vt:variant>
      <vt:variant>
        <vt:lpwstr>_Toc168861505</vt:lpwstr>
      </vt:variant>
      <vt:variant>
        <vt:i4>1572922</vt:i4>
      </vt:variant>
      <vt:variant>
        <vt:i4>95</vt:i4>
      </vt:variant>
      <vt:variant>
        <vt:i4>0</vt:i4>
      </vt:variant>
      <vt:variant>
        <vt:i4>5</vt:i4>
      </vt:variant>
      <vt:variant>
        <vt:lpwstr/>
      </vt:variant>
      <vt:variant>
        <vt:lpwstr>_Toc168861504</vt:lpwstr>
      </vt:variant>
      <vt:variant>
        <vt:i4>1900602</vt:i4>
      </vt:variant>
      <vt:variant>
        <vt:i4>86</vt:i4>
      </vt:variant>
      <vt:variant>
        <vt:i4>0</vt:i4>
      </vt:variant>
      <vt:variant>
        <vt:i4>5</vt:i4>
      </vt:variant>
      <vt:variant>
        <vt:lpwstr/>
      </vt:variant>
      <vt:variant>
        <vt:lpwstr>_Toc168861553</vt:lpwstr>
      </vt:variant>
      <vt:variant>
        <vt:i4>1900602</vt:i4>
      </vt:variant>
      <vt:variant>
        <vt:i4>80</vt:i4>
      </vt:variant>
      <vt:variant>
        <vt:i4>0</vt:i4>
      </vt:variant>
      <vt:variant>
        <vt:i4>5</vt:i4>
      </vt:variant>
      <vt:variant>
        <vt:lpwstr/>
      </vt:variant>
      <vt:variant>
        <vt:lpwstr>_Toc168861552</vt:lpwstr>
      </vt:variant>
      <vt:variant>
        <vt:i4>1900602</vt:i4>
      </vt:variant>
      <vt:variant>
        <vt:i4>74</vt:i4>
      </vt:variant>
      <vt:variant>
        <vt:i4>0</vt:i4>
      </vt:variant>
      <vt:variant>
        <vt:i4>5</vt:i4>
      </vt:variant>
      <vt:variant>
        <vt:lpwstr/>
      </vt:variant>
      <vt:variant>
        <vt:lpwstr>_Toc168861551</vt:lpwstr>
      </vt:variant>
      <vt:variant>
        <vt:i4>1900602</vt:i4>
      </vt:variant>
      <vt:variant>
        <vt:i4>68</vt:i4>
      </vt:variant>
      <vt:variant>
        <vt:i4>0</vt:i4>
      </vt:variant>
      <vt:variant>
        <vt:i4>5</vt:i4>
      </vt:variant>
      <vt:variant>
        <vt:lpwstr/>
      </vt:variant>
      <vt:variant>
        <vt:lpwstr>_Toc168861550</vt:lpwstr>
      </vt:variant>
      <vt:variant>
        <vt:i4>1835066</vt:i4>
      </vt:variant>
      <vt:variant>
        <vt:i4>62</vt:i4>
      </vt:variant>
      <vt:variant>
        <vt:i4>0</vt:i4>
      </vt:variant>
      <vt:variant>
        <vt:i4>5</vt:i4>
      </vt:variant>
      <vt:variant>
        <vt:lpwstr/>
      </vt:variant>
      <vt:variant>
        <vt:lpwstr>_Toc168861549</vt:lpwstr>
      </vt:variant>
      <vt:variant>
        <vt:i4>1835066</vt:i4>
      </vt:variant>
      <vt:variant>
        <vt:i4>56</vt:i4>
      </vt:variant>
      <vt:variant>
        <vt:i4>0</vt:i4>
      </vt:variant>
      <vt:variant>
        <vt:i4>5</vt:i4>
      </vt:variant>
      <vt:variant>
        <vt:lpwstr/>
      </vt:variant>
      <vt:variant>
        <vt:lpwstr>_Toc168861548</vt:lpwstr>
      </vt:variant>
      <vt:variant>
        <vt:i4>1835066</vt:i4>
      </vt:variant>
      <vt:variant>
        <vt:i4>50</vt:i4>
      </vt:variant>
      <vt:variant>
        <vt:i4>0</vt:i4>
      </vt:variant>
      <vt:variant>
        <vt:i4>5</vt:i4>
      </vt:variant>
      <vt:variant>
        <vt:lpwstr/>
      </vt:variant>
      <vt:variant>
        <vt:lpwstr>_Toc168861547</vt:lpwstr>
      </vt:variant>
      <vt:variant>
        <vt:i4>1835066</vt:i4>
      </vt:variant>
      <vt:variant>
        <vt:i4>44</vt:i4>
      </vt:variant>
      <vt:variant>
        <vt:i4>0</vt:i4>
      </vt:variant>
      <vt:variant>
        <vt:i4>5</vt:i4>
      </vt:variant>
      <vt:variant>
        <vt:lpwstr/>
      </vt:variant>
      <vt:variant>
        <vt:lpwstr>_Toc168861546</vt:lpwstr>
      </vt:variant>
      <vt:variant>
        <vt:i4>1835066</vt:i4>
      </vt:variant>
      <vt:variant>
        <vt:i4>38</vt:i4>
      </vt:variant>
      <vt:variant>
        <vt:i4>0</vt:i4>
      </vt:variant>
      <vt:variant>
        <vt:i4>5</vt:i4>
      </vt:variant>
      <vt:variant>
        <vt:lpwstr/>
      </vt:variant>
      <vt:variant>
        <vt:lpwstr>_Toc168861545</vt:lpwstr>
      </vt:variant>
      <vt:variant>
        <vt:i4>1835066</vt:i4>
      </vt:variant>
      <vt:variant>
        <vt:i4>32</vt:i4>
      </vt:variant>
      <vt:variant>
        <vt:i4>0</vt:i4>
      </vt:variant>
      <vt:variant>
        <vt:i4>5</vt:i4>
      </vt:variant>
      <vt:variant>
        <vt:lpwstr/>
      </vt:variant>
      <vt:variant>
        <vt:lpwstr>_Toc168861544</vt:lpwstr>
      </vt:variant>
      <vt:variant>
        <vt:i4>1835066</vt:i4>
      </vt:variant>
      <vt:variant>
        <vt:i4>26</vt:i4>
      </vt:variant>
      <vt:variant>
        <vt:i4>0</vt:i4>
      </vt:variant>
      <vt:variant>
        <vt:i4>5</vt:i4>
      </vt:variant>
      <vt:variant>
        <vt:lpwstr/>
      </vt:variant>
      <vt:variant>
        <vt:lpwstr>_Toc168861543</vt:lpwstr>
      </vt:variant>
      <vt:variant>
        <vt:i4>1835066</vt:i4>
      </vt:variant>
      <vt:variant>
        <vt:i4>20</vt:i4>
      </vt:variant>
      <vt:variant>
        <vt:i4>0</vt:i4>
      </vt:variant>
      <vt:variant>
        <vt:i4>5</vt:i4>
      </vt:variant>
      <vt:variant>
        <vt:lpwstr/>
      </vt:variant>
      <vt:variant>
        <vt:lpwstr>_Toc168861542</vt:lpwstr>
      </vt:variant>
      <vt:variant>
        <vt:i4>1835066</vt:i4>
      </vt:variant>
      <vt:variant>
        <vt:i4>14</vt:i4>
      </vt:variant>
      <vt:variant>
        <vt:i4>0</vt:i4>
      </vt:variant>
      <vt:variant>
        <vt:i4>5</vt:i4>
      </vt:variant>
      <vt:variant>
        <vt:lpwstr/>
      </vt:variant>
      <vt:variant>
        <vt:lpwstr>_Toc168861541</vt:lpwstr>
      </vt:variant>
      <vt:variant>
        <vt:i4>1835066</vt:i4>
      </vt:variant>
      <vt:variant>
        <vt:i4>8</vt:i4>
      </vt:variant>
      <vt:variant>
        <vt:i4>0</vt:i4>
      </vt:variant>
      <vt:variant>
        <vt:i4>5</vt:i4>
      </vt:variant>
      <vt:variant>
        <vt:lpwstr/>
      </vt:variant>
      <vt:variant>
        <vt:lpwstr>_Toc168861540</vt:lpwstr>
      </vt:variant>
      <vt:variant>
        <vt:i4>1769530</vt:i4>
      </vt:variant>
      <vt:variant>
        <vt:i4>2</vt:i4>
      </vt:variant>
      <vt:variant>
        <vt:i4>0</vt:i4>
      </vt:variant>
      <vt:variant>
        <vt:i4>5</vt:i4>
      </vt:variant>
      <vt:variant>
        <vt:lpwstr/>
      </vt:variant>
      <vt:variant>
        <vt:lpwstr>_Toc168861539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RODRIGO TOAPANTA ANALUISA</dc:creator>
  <cp:keywords/>
  <dc:description/>
  <cp:lastModifiedBy>ANTONI RODRIGO TOAPANTA ANALUISA</cp:lastModifiedBy>
  <cp:revision>149</cp:revision>
  <dcterms:created xsi:type="dcterms:W3CDTF">2024-06-07T16:03:00Z</dcterms:created>
  <dcterms:modified xsi:type="dcterms:W3CDTF">2024-06-10T04:50:00Z</dcterms:modified>
</cp:coreProperties>
</file>